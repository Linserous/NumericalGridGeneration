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065" w:rsidRPr="00BD7B8D" w:rsidRDefault="005F6065" w:rsidP="00B2266E">
      <w:pPr>
        <w:widowControl w:val="0"/>
        <w:tabs>
          <w:tab w:val="left" w:pos="720"/>
          <w:tab w:val="center" w:pos="4677"/>
          <w:tab w:val="right" w:pos="9355"/>
        </w:tabs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04D6" w:rsidRPr="006B5897" w:rsidRDefault="001404D6" w:rsidP="00B2266E">
      <w:pPr>
        <w:pStyle w:val="aa"/>
        <w:rPr>
          <w:rFonts w:ascii="Times New Roman" w:hAnsi="Times New Roman"/>
          <w:sz w:val="24"/>
          <w:szCs w:val="24"/>
        </w:rPr>
      </w:pPr>
      <w:r w:rsidRPr="006B5897">
        <w:t xml:space="preserve">                                                                 </w:t>
      </w:r>
      <w:r>
        <w:t xml:space="preserve">                                                              </w:t>
      </w:r>
      <w:r w:rsidRPr="006B5897">
        <w:t xml:space="preserve"> </w:t>
      </w:r>
      <w:r w:rsidRPr="006B5897">
        <w:rPr>
          <w:rFonts w:ascii="Times New Roman" w:hAnsi="Times New Roman"/>
          <w:sz w:val="24"/>
          <w:szCs w:val="24"/>
        </w:rPr>
        <w:t xml:space="preserve">Приложение 1                 </w:t>
      </w:r>
    </w:p>
    <w:p w:rsidR="001404D6" w:rsidRPr="006B5897" w:rsidRDefault="001404D6" w:rsidP="00B2266E">
      <w:pPr>
        <w:pStyle w:val="aa"/>
        <w:rPr>
          <w:rFonts w:ascii="Times New Roman" w:hAnsi="Times New Roman"/>
          <w:sz w:val="24"/>
          <w:szCs w:val="24"/>
        </w:rPr>
      </w:pPr>
      <w:r w:rsidRPr="006B5897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</w:t>
      </w:r>
      <w:r w:rsidR="008B43D4">
        <w:rPr>
          <w:rFonts w:ascii="Times New Roman" w:hAnsi="Times New Roman"/>
          <w:sz w:val="24"/>
          <w:szCs w:val="24"/>
        </w:rPr>
        <w:t xml:space="preserve">         к договору </w:t>
      </w:r>
      <w:r w:rsidRPr="006B5897">
        <w:rPr>
          <w:rFonts w:ascii="Times New Roman" w:hAnsi="Times New Roman"/>
          <w:sz w:val="24"/>
          <w:szCs w:val="24"/>
        </w:rPr>
        <w:t xml:space="preserve">№ </w:t>
      </w:r>
      <w:r w:rsidR="00641C5C">
        <w:rPr>
          <w:rFonts w:ascii="Times New Roman" w:hAnsi="Times New Roman"/>
          <w:sz w:val="24"/>
          <w:szCs w:val="24"/>
          <w:lang w:val="en-US"/>
        </w:rPr>
        <w:t>______</w:t>
      </w:r>
    </w:p>
    <w:p w:rsidR="001404D6" w:rsidRPr="006B5897" w:rsidRDefault="001404D6" w:rsidP="00B2266E">
      <w:pPr>
        <w:pStyle w:val="aa"/>
        <w:rPr>
          <w:rFonts w:ascii="Times New Roman" w:hAnsi="Times New Roman"/>
          <w:sz w:val="24"/>
          <w:szCs w:val="24"/>
          <w:lang w:val="en"/>
        </w:rPr>
      </w:pPr>
      <w:r w:rsidRPr="006B5897">
        <w:rPr>
          <w:rFonts w:ascii="Times New Roman" w:hAnsi="Times New Roman"/>
          <w:sz w:val="24"/>
          <w:szCs w:val="24"/>
        </w:rPr>
        <w:tab/>
      </w:r>
      <w:r w:rsidRPr="006B5897">
        <w:rPr>
          <w:rFonts w:ascii="Times New Roman" w:hAnsi="Times New Roman"/>
          <w:sz w:val="24"/>
          <w:szCs w:val="24"/>
        </w:rPr>
        <w:tab/>
        <w:t xml:space="preserve">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B5897">
        <w:rPr>
          <w:rFonts w:ascii="Times New Roman" w:hAnsi="Times New Roman"/>
          <w:sz w:val="24"/>
          <w:szCs w:val="24"/>
        </w:rPr>
        <w:t xml:space="preserve"> от ________________________</w:t>
      </w:r>
    </w:p>
    <w:p w:rsidR="001404D6" w:rsidRPr="006B5897" w:rsidRDefault="001404D6" w:rsidP="00B2266E">
      <w:pPr>
        <w:widowControl w:val="0"/>
        <w:tabs>
          <w:tab w:val="left" w:pos="720"/>
          <w:tab w:val="center" w:pos="4677"/>
          <w:tab w:val="right" w:pos="935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e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85"/>
        <w:gridCol w:w="4604"/>
      </w:tblGrid>
      <w:tr w:rsidR="001404D6" w:rsidRPr="006B5897" w:rsidTr="002C6276">
        <w:tc>
          <w:tcPr>
            <w:tcW w:w="5211" w:type="dxa"/>
          </w:tcPr>
          <w:p w:rsidR="001404D6" w:rsidRPr="008C405F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405F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09379E" w:rsidRDefault="0009379E" w:rsidP="0009379E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Научный руководитель НИР,</w:t>
            </w:r>
          </w:p>
          <w:p w:rsidR="001404D6" w:rsidRPr="008C405F" w:rsidRDefault="0009379E" w:rsidP="000937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Д.т.н., доцент</w:t>
            </w:r>
            <w:del w:id="0" w:author="Николай Старостин" w:date="2017-10-05T14:48:00Z">
              <w:r w:rsidDel="00D26A44">
                <w:rPr>
                  <w:rFonts w:ascii="Times New Roman CYR" w:hAnsi="Times New Roman CYR" w:cs="Times New Roman CYR"/>
                  <w:sz w:val="28"/>
                  <w:szCs w:val="28"/>
                </w:rPr>
                <w:delText>.</w:delText>
              </w:r>
            </w:del>
            <w:r>
              <w:rPr>
                <w:rFonts w:ascii="Times New Roman CYR" w:hAnsi="Times New Roman CYR" w:cs="Times New Roman CYR"/>
                <w:sz w:val="28"/>
                <w:szCs w:val="28"/>
              </w:rPr>
              <w:t xml:space="preserve"> кафедры ИАНИ ННГУ</w:t>
            </w:r>
          </w:p>
          <w:p w:rsidR="001404D6" w:rsidRPr="008C405F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405F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____________ </w:t>
            </w:r>
            <w:r w:rsidR="0009379E">
              <w:rPr>
                <w:rFonts w:ascii="Times New Roman" w:hAnsi="Times New Roman"/>
                <w:sz w:val="28"/>
                <w:szCs w:val="28"/>
              </w:rPr>
              <w:t>Н</w:t>
            </w:r>
            <w:r w:rsidRPr="008C405F">
              <w:rPr>
                <w:rFonts w:ascii="Times New Roman" w:hAnsi="Times New Roman"/>
                <w:sz w:val="28"/>
                <w:szCs w:val="28"/>
              </w:rPr>
              <w:t xml:space="preserve">. В. </w:t>
            </w:r>
            <w:r w:rsidR="0009379E">
              <w:rPr>
                <w:rFonts w:ascii="Times New Roman" w:hAnsi="Times New Roman"/>
                <w:sz w:val="28"/>
                <w:szCs w:val="28"/>
              </w:rPr>
              <w:t>Старостин</w:t>
            </w:r>
            <w:r w:rsidRPr="008C405F">
              <w:rPr>
                <w:rFonts w:ascii="Times New Roman" w:hAnsi="Times New Roman"/>
                <w:sz w:val="28"/>
                <w:szCs w:val="28"/>
              </w:rPr>
              <w:br/>
              <w:t xml:space="preserve"> </w:t>
            </w:r>
          </w:p>
          <w:p w:rsidR="001404D6" w:rsidRPr="008C405F" w:rsidRDefault="002B525A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«_____»____________2017</w:t>
            </w:r>
            <w:r w:rsidR="00C416B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1404D6" w:rsidRPr="008C405F">
              <w:rPr>
                <w:rFonts w:ascii="Times New Roman" w:hAnsi="Times New Roman"/>
                <w:sz w:val="28"/>
                <w:szCs w:val="28"/>
              </w:rPr>
              <w:t xml:space="preserve">г.  </w:t>
            </w:r>
          </w:p>
          <w:p w:rsidR="001404D6" w:rsidRPr="008C405F" w:rsidRDefault="001404D6" w:rsidP="00B2266E">
            <w:pPr>
              <w:widowControl w:val="0"/>
              <w:tabs>
                <w:tab w:val="left" w:pos="720"/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"/>
              </w:rPr>
            </w:pPr>
          </w:p>
        </w:tc>
        <w:tc>
          <w:tcPr>
            <w:tcW w:w="4694" w:type="dxa"/>
          </w:tcPr>
          <w:p w:rsidR="001404D6" w:rsidRPr="008C405F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405F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1404D6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1404D6" w:rsidRPr="008C405F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405F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____________ </w:t>
            </w:r>
            <w:r w:rsidR="00A12794">
              <w:rPr>
                <w:rFonts w:ascii="Times New Roman" w:hAnsi="Times New Roman"/>
                <w:sz w:val="28"/>
                <w:szCs w:val="28"/>
              </w:rPr>
              <w:t>Заказчик</w:t>
            </w:r>
            <w:r w:rsidR="00A12794" w:rsidDel="00A1279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C405F">
              <w:rPr>
                <w:rFonts w:ascii="Times New Roman" w:hAnsi="Times New Roman"/>
                <w:sz w:val="28"/>
                <w:szCs w:val="28"/>
              </w:rPr>
              <w:br/>
              <w:t xml:space="preserve"> </w:t>
            </w:r>
          </w:p>
          <w:p w:rsidR="001404D6" w:rsidRPr="008C405F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405F">
              <w:rPr>
                <w:rFonts w:ascii="Times New Roman" w:hAnsi="Times New Roman"/>
                <w:sz w:val="28"/>
                <w:szCs w:val="28"/>
              </w:rPr>
              <w:t xml:space="preserve"> «_____»____________201</w:t>
            </w:r>
            <w:r w:rsidR="002B525A">
              <w:rPr>
                <w:rFonts w:ascii="Times New Roman" w:hAnsi="Times New Roman"/>
                <w:sz w:val="28"/>
                <w:szCs w:val="28"/>
              </w:rPr>
              <w:t>7</w:t>
            </w:r>
            <w:r w:rsidR="00C416BD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8C405F">
              <w:rPr>
                <w:rFonts w:ascii="Times New Roman" w:hAnsi="Times New Roman"/>
                <w:sz w:val="28"/>
                <w:szCs w:val="28"/>
              </w:rPr>
              <w:t xml:space="preserve">г.  </w:t>
            </w:r>
          </w:p>
          <w:p w:rsidR="001404D6" w:rsidRPr="006B5897" w:rsidRDefault="001404D6" w:rsidP="00B2266E">
            <w:pPr>
              <w:widowControl w:val="0"/>
              <w:tabs>
                <w:tab w:val="left" w:pos="720"/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404D6" w:rsidRPr="006B5897" w:rsidRDefault="001404D6" w:rsidP="00B2266E">
      <w:pPr>
        <w:widowControl w:val="0"/>
        <w:tabs>
          <w:tab w:val="left" w:pos="720"/>
          <w:tab w:val="center" w:pos="4677"/>
          <w:tab w:val="right" w:pos="9355"/>
        </w:tabs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04D6" w:rsidRPr="006B5897" w:rsidRDefault="001404D6" w:rsidP="00B2266E">
      <w:pPr>
        <w:widowControl w:val="0"/>
        <w:tabs>
          <w:tab w:val="left" w:pos="720"/>
          <w:tab w:val="center" w:pos="4677"/>
          <w:tab w:val="right" w:pos="9355"/>
        </w:tabs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04D6" w:rsidRPr="005F6065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8"/>
        </w:rPr>
      </w:pPr>
      <w:r w:rsidRPr="008C405F">
        <w:rPr>
          <w:rFonts w:ascii="Times New Roman" w:hAnsi="Times New Roman"/>
          <w:sz w:val="28"/>
          <w:szCs w:val="28"/>
        </w:rPr>
        <w:tab/>
      </w:r>
      <w:r w:rsidRPr="008C405F">
        <w:rPr>
          <w:rFonts w:ascii="Times New Roman" w:hAnsi="Times New Roman"/>
          <w:sz w:val="28"/>
          <w:szCs w:val="28"/>
        </w:rPr>
        <w:tab/>
      </w:r>
      <w:r w:rsidRPr="008C405F">
        <w:rPr>
          <w:rFonts w:ascii="Times New Roman" w:hAnsi="Times New Roman"/>
          <w:sz w:val="28"/>
          <w:szCs w:val="28"/>
        </w:rPr>
        <w:tab/>
      </w:r>
      <w:r w:rsidRPr="008C405F">
        <w:rPr>
          <w:rFonts w:ascii="Times New Roman" w:hAnsi="Times New Roman"/>
          <w:sz w:val="28"/>
          <w:szCs w:val="28"/>
        </w:rPr>
        <w:tab/>
      </w:r>
      <w:r w:rsidRPr="008C405F">
        <w:rPr>
          <w:rFonts w:ascii="Times New Roman" w:hAnsi="Times New Roman"/>
          <w:sz w:val="28"/>
          <w:szCs w:val="28"/>
        </w:rPr>
        <w:tab/>
      </w:r>
      <w:r w:rsidRPr="008C405F">
        <w:rPr>
          <w:rFonts w:ascii="Times New Roman" w:hAnsi="Times New Roman"/>
          <w:sz w:val="28"/>
          <w:szCs w:val="28"/>
        </w:rPr>
        <w:tab/>
      </w:r>
      <w:r w:rsidRPr="008C405F">
        <w:rPr>
          <w:rFonts w:ascii="Times New Roman" w:hAnsi="Times New Roman"/>
          <w:sz w:val="28"/>
          <w:szCs w:val="28"/>
        </w:rPr>
        <w:tab/>
      </w:r>
      <w:r w:rsidRPr="008C405F">
        <w:rPr>
          <w:rFonts w:ascii="Times New Roman" w:hAnsi="Times New Roman"/>
          <w:sz w:val="28"/>
          <w:szCs w:val="28"/>
        </w:rPr>
        <w:tab/>
      </w:r>
      <w:r w:rsidRPr="008C405F">
        <w:rPr>
          <w:rFonts w:ascii="Times New Roman" w:hAnsi="Times New Roman"/>
          <w:sz w:val="28"/>
          <w:szCs w:val="28"/>
        </w:rPr>
        <w:tab/>
        <w:t xml:space="preserve">        </w:t>
      </w:r>
    </w:p>
    <w:p w:rsidR="001404D6" w:rsidRPr="008C405F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8C405F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</w:t>
      </w:r>
    </w:p>
    <w:p w:rsidR="001404D6" w:rsidRPr="008C405F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1404D6" w:rsidRPr="008C405F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1404D6" w:rsidRPr="008C405F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1404D6" w:rsidRPr="008C405F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1404D6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ТЕХНИЧЕСКОЕ ЗАДАНИЕ</w:t>
      </w:r>
    </w:p>
    <w:p w:rsidR="001404D6" w:rsidRPr="008C405F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04D6" w:rsidRPr="005A7F3B" w:rsidRDefault="00D26A44" w:rsidP="005A7F3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ins w:id="1" w:author="Николай Старостин" w:date="2017-10-05T14:49:00Z">
        <w:r>
          <w:rPr>
            <w:rFonts w:ascii="Times New Roman CYR" w:hAnsi="Times New Roman CYR" w:cs="Times New Roman CYR"/>
            <w:b/>
            <w:bCs/>
            <w:sz w:val="28"/>
            <w:szCs w:val="28"/>
          </w:rPr>
          <w:t xml:space="preserve">Разработка ПО </w:t>
        </w:r>
      </w:ins>
      <w:del w:id="2" w:author="Николай Старостин" w:date="2017-10-05T14:49:00Z">
        <w:r w:rsidR="001404D6" w:rsidDel="00D26A44">
          <w:rPr>
            <w:rFonts w:ascii="Times New Roman CYR" w:hAnsi="Times New Roman CYR" w:cs="Times New Roman CYR"/>
            <w:b/>
            <w:bCs/>
            <w:sz w:val="28"/>
            <w:szCs w:val="28"/>
          </w:rPr>
          <w:delText xml:space="preserve">на </w:delText>
        </w:r>
        <w:r w:rsidR="005A7F3B" w:rsidDel="00D26A44">
          <w:rPr>
            <w:rFonts w:ascii="Times New Roman CYR" w:hAnsi="Times New Roman CYR" w:cs="Times New Roman CYR"/>
            <w:b/>
            <w:bCs/>
            <w:sz w:val="28"/>
            <w:szCs w:val="28"/>
          </w:rPr>
          <w:delText xml:space="preserve">библиотеку </w:delText>
        </w:r>
      </w:del>
      <w:r w:rsidR="005A7F3B">
        <w:rPr>
          <w:rFonts w:ascii="Times New Roman CYR" w:hAnsi="Times New Roman CYR" w:cs="Times New Roman CYR"/>
          <w:b/>
          <w:bCs/>
          <w:sz w:val="28"/>
          <w:szCs w:val="28"/>
        </w:rPr>
        <w:t>для решения задачи</w:t>
      </w:r>
      <w:r w:rsidR="00982A1D"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ins w:id="3" w:author="Николай Старостин" w:date="2017-10-05T14:49:00Z">
        <w:r>
          <w:rPr>
            <w:rFonts w:ascii="Times New Roman CYR" w:hAnsi="Times New Roman CYR" w:cs="Times New Roman CYR"/>
            <w:b/>
            <w:bCs/>
            <w:sz w:val="28"/>
            <w:szCs w:val="28"/>
          </w:rPr>
          <w:br/>
        </w:r>
      </w:ins>
      <w:r w:rsidR="00982A1D">
        <w:rPr>
          <w:rFonts w:ascii="Times New Roman CYR" w:hAnsi="Times New Roman CYR" w:cs="Times New Roman CYR"/>
          <w:b/>
          <w:bCs/>
          <w:sz w:val="28"/>
          <w:szCs w:val="28"/>
        </w:rPr>
        <w:t xml:space="preserve">восстановления </w:t>
      </w:r>
      <w:ins w:id="4" w:author="Николай Старостин" w:date="2017-10-05T14:49:00Z">
        <w:r>
          <w:rPr>
            <w:rFonts w:ascii="Times New Roman CYR" w:hAnsi="Times New Roman CYR" w:cs="Times New Roman CYR"/>
            <w:b/>
            <w:bCs/>
            <w:sz w:val="28"/>
            <w:szCs w:val="28"/>
          </w:rPr>
          <w:t xml:space="preserve">нумерации </w:t>
        </w:r>
      </w:ins>
      <w:r w:rsidR="00982A1D">
        <w:rPr>
          <w:rFonts w:ascii="Times New Roman CYR" w:hAnsi="Times New Roman CYR" w:cs="Times New Roman CYR"/>
          <w:b/>
          <w:bCs/>
          <w:sz w:val="28"/>
          <w:szCs w:val="28"/>
        </w:rPr>
        <w:t>регулярной сетки</w:t>
      </w:r>
      <w:del w:id="5" w:author="Николай Старостин" w:date="2017-10-05T14:49:00Z">
        <w:r w:rsidR="00982A1D" w:rsidDel="00D26A44">
          <w:rPr>
            <w:rFonts w:ascii="Times New Roman CYR" w:hAnsi="Times New Roman CYR" w:cs="Times New Roman CYR"/>
            <w:b/>
            <w:bCs/>
            <w:sz w:val="28"/>
            <w:szCs w:val="28"/>
          </w:rPr>
          <w:delText xml:space="preserve"> и консольное приложение, демонстрирующее возможности библиотеки</w:delText>
        </w:r>
      </w:del>
    </w:p>
    <w:p w:rsidR="001404D6" w:rsidRPr="007661E7" w:rsidRDefault="001404D6" w:rsidP="00B2266E">
      <w:pPr>
        <w:widowControl w:val="0"/>
        <w:tabs>
          <w:tab w:val="left" w:pos="1500"/>
        </w:tabs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1404D6" w:rsidRPr="007661E7" w:rsidRDefault="001404D6" w:rsidP="00B2266E">
      <w:pPr>
        <w:widowControl w:val="0"/>
        <w:tabs>
          <w:tab w:val="left" w:pos="1500"/>
        </w:tabs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1404D6" w:rsidRPr="007661E7" w:rsidRDefault="001404D6" w:rsidP="00B2266E">
      <w:pPr>
        <w:widowControl w:val="0"/>
        <w:tabs>
          <w:tab w:val="left" w:pos="1500"/>
        </w:tabs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1404D6" w:rsidRPr="007661E7" w:rsidRDefault="001404D6" w:rsidP="00B2266E">
      <w:pPr>
        <w:widowControl w:val="0"/>
        <w:tabs>
          <w:tab w:val="left" w:pos="1500"/>
        </w:tabs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1404D6" w:rsidRPr="007661E7" w:rsidRDefault="001404D6" w:rsidP="00B2266E">
      <w:pPr>
        <w:widowControl w:val="0"/>
        <w:tabs>
          <w:tab w:val="left" w:pos="1500"/>
        </w:tabs>
        <w:autoSpaceDE w:val="0"/>
        <w:autoSpaceDN w:val="0"/>
        <w:adjustRightInd w:val="0"/>
        <w:spacing w:after="0" w:line="240" w:lineRule="auto"/>
        <w:rPr>
          <w:rFonts w:cs="Calibri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0"/>
        <w:gridCol w:w="4289"/>
      </w:tblGrid>
      <w:tr w:rsidR="001404D6" w:rsidRPr="008C405F" w:rsidTr="002C6276">
        <w:trPr>
          <w:trHeight w:val="1258"/>
        </w:trPr>
        <w:tc>
          <w:tcPr>
            <w:tcW w:w="4780" w:type="dxa"/>
            <w:shd w:val="clear" w:color="000000" w:fill="FFFFFF"/>
          </w:tcPr>
          <w:p w:rsidR="0009379E" w:rsidRDefault="0009379E" w:rsidP="00B13511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Руководитель группы магистров</w:t>
            </w:r>
          </w:p>
          <w:p w:rsidR="00157540" w:rsidRDefault="0009379E" w:rsidP="00721AE4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8"/>
                <w:szCs w:val="28"/>
              </w:rPr>
            </w:pPr>
            <w:r w:rsidDel="0009379E">
              <w:rPr>
                <w:rFonts w:ascii="Times New Roman CYR" w:hAnsi="Times New Roman CYR" w:cs="Times New Roman CYR"/>
                <w:sz w:val="28"/>
                <w:szCs w:val="28"/>
              </w:rPr>
              <w:t xml:space="preserve"> </w:t>
            </w:r>
            <w:r w:rsidR="00157540">
              <w:rPr>
                <w:rFonts w:ascii="Times New Roman CYR" w:hAnsi="Times New Roman CYR" w:cs="Times New Roman CYR"/>
                <w:sz w:val="28"/>
                <w:szCs w:val="28"/>
              </w:rPr>
              <w:br/>
              <w:t xml:space="preserve"> </w:t>
            </w:r>
          </w:p>
          <w:p w:rsidR="001404D6" w:rsidRPr="008C405F" w:rsidRDefault="00157540" w:rsidP="005B0233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__________ </w:t>
            </w:r>
            <w:r w:rsidR="005A7F3B">
              <w:rPr>
                <w:rFonts w:ascii="Times New Roman" w:hAnsi="Times New Roman"/>
                <w:sz w:val="28"/>
                <w:szCs w:val="28"/>
              </w:rPr>
              <w:t>Д.</w:t>
            </w:r>
            <w:r w:rsidR="007F0407">
              <w:rPr>
                <w:rFonts w:ascii="Times New Roman" w:hAnsi="Times New Roman"/>
                <w:sz w:val="28"/>
                <w:szCs w:val="28"/>
              </w:rPr>
              <w:t>С.</w:t>
            </w:r>
            <w:r w:rsidR="005A7F3B">
              <w:rPr>
                <w:rFonts w:ascii="Times New Roman" w:hAnsi="Times New Roman"/>
                <w:sz w:val="28"/>
                <w:szCs w:val="28"/>
              </w:rPr>
              <w:t xml:space="preserve"> Полунин</w:t>
            </w:r>
          </w:p>
        </w:tc>
        <w:tc>
          <w:tcPr>
            <w:tcW w:w="4289" w:type="dxa"/>
            <w:shd w:val="clear" w:color="000000" w:fill="FFFFFF"/>
          </w:tcPr>
          <w:p w:rsidR="001404D6" w:rsidRPr="008C405F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  <w:p w:rsidR="001404D6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  <w:p w:rsidR="001404D6" w:rsidRPr="008C405F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  <w:p w:rsidR="001404D6" w:rsidRPr="008C405F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</w:rPr>
            </w:pPr>
            <w:r w:rsidRPr="008C405F">
              <w:rPr>
                <w:rFonts w:ascii="Times New Roman" w:hAnsi="Times New Roman"/>
                <w:sz w:val="28"/>
                <w:szCs w:val="28"/>
              </w:rPr>
              <w:t xml:space="preserve">__________ </w:t>
            </w:r>
            <w:r w:rsidR="00A12794">
              <w:rPr>
                <w:rFonts w:ascii="Times New Roman CYR" w:hAnsi="Times New Roman CYR" w:cs="Times New Roman CYR"/>
                <w:sz w:val="28"/>
                <w:szCs w:val="28"/>
              </w:rPr>
              <w:t xml:space="preserve">Представитель </w:t>
            </w:r>
            <w:r w:rsidR="00A12794">
              <w:rPr>
                <w:rFonts w:ascii="Times New Roman" w:hAnsi="Times New Roman"/>
                <w:sz w:val="28"/>
                <w:szCs w:val="28"/>
              </w:rPr>
              <w:t>Заказчика</w:t>
            </w:r>
          </w:p>
          <w:p w:rsidR="001404D6" w:rsidRPr="008C405F" w:rsidRDefault="001404D6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Calibri"/>
              </w:rPr>
            </w:pPr>
          </w:p>
        </w:tc>
      </w:tr>
    </w:tbl>
    <w:p w:rsidR="001404D6" w:rsidRPr="008C405F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04D6" w:rsidRPr="008C405F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04D6" w:rsidRPr="008C405F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04D6" w:rsidRPr="008C405F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1404D6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г. Н. Новгород</w:t>
      </w:r>
    </w:p>
    <w:p w:rsidR="001404D6" w:rsidRPr="005F6065" w:rsidRDefault="00814ECD" w:rsidP="00B226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2017</w:t>
      </w:r>
      <w:r w:rsidR="001404D6" w:rsidRPr="005F6065">
        <w:rPr>
          <w:rFonts w:ascii="Times New Roman" w:hAnsi="Times New Roman"/>
          <w:sz w:val="28"/>
          <w:szCs w:val="28"/>
        </w:rPr>
        <w:t xml:space="preserve"> </w:t>
      </w:r>
      <w:r w:rsidR="001404D6" w:rsidRPr="005F6065">
        <w:rPr>
          <w:rFonts w:ascii="Times New Roman CYR" w:hAnsi="Times New Roman CYR" w:cs="Times New Roman CYR"/>
          <w:sz w:val="28"/>
          <w:szCs w:val="28"/>
        </w:rPr>
        <w:t>год</w:t>
      </w:r>
    </w:p>
    <w:p w:rsidR="005A7F3B" w:rsidRDefault="001404D6" w:rsidP="00B226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br w:type="page"/>
      </w:r>
      <w:r w:rsidR="0009379E">
        <w:rPr>
          <w:rFonts w:ascii="Times New Roman CYR" w:hAnsi="Times New Roman CYR" w:cs="Times New Roman CYR"/>
          <w:b/>
          <w:bCs/>
          <w:sz w:val="24"/>
          <w:szCs w:val="24"/>
        </w:rPr>
        <w:lastRenderedPageBreak/>
        <w:t>1</w:t>
      </w:r>
      <w:r w:rsidR="003536DC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 w:rsidR="005A7F3B">
        <w:rPr>
          <w:rFonts w:ascii="Times New Roman CYR" w:hAnsi="Times New Roman CYR" w:cs="Times New Roman CYR"/>
          <w:b/>
          <w:bCs/>
          <w:sz w:val="24"/>
          <w:szCs w:val="24"/>
        </w:rPr>
        <w:t>Наименование</w:t>
      </w:r>
    </w:p>
    <w:p w:rsidR="001F3F0E" w:rsidRDefault="001F3F0E" w:rsidP="00B226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sz w:val="24"/>
          <w:szCs w:val="24"/>
        </w:rPr>
      </w:pPr>
    </w:p>
    <w:p w:rsidR="00D26A44" w:rsidRPr="00D26A44" w:rsidRDefault="00D26A44" w:rsidP="00D26A44">
      <w:pPr>
        <w:widowControl w:val="0"/>
        <w:autoSpaceDE w:val="0"/>
        <w:autoSpaceDN w:val="0"/>
        <w:adjustRightInd w:val="0"/>
        <w:spacing w:after="0" w:line="240" w:lineRule="auto"/>
        <w:rPr>
          <w:ins w:id="6" w:author="Николай Старостин" w:date="2017-10-05T14:50:00Z"/>
          <w:rFonts w:ascii="Times New Roman CYR" w:hAnsi="Times New Roman CYR" w:cs="Times New Roman CYR"/>
          <w:bCs/>
          <w:sz w:val="24"/>
          <w:szCs w:val="24"/>
        </w:rPr>
      </w:pPr>
      <w:ins w:id="7" w:author="Николай Старостин" w:date="2017-10-05T14:50:00Z">
        <w:r w:rsidRPr="00D26A44">
          <w:rPr>
            <w:rFonts w:ascii="Times New Roman CYR" w:hAnsi="Times New Roman CYR" w:cs="Times New Roman CYR"/>
            <w:bCs/>
            <w:sz w:val="24"/>
            <w:szCs w:val="24"/>
          </w:rPr>
          <w:t xml:space="preserve">Разработка ПО для решения задачи восстановления нумерации регулярной сетки </w:t>
        </w:r>
        <w:r>
          <w:rPr>
            <w:rFonts w:ascii="Times New Roman CYR" w:hAnsi="Times New Roman CYR" w:cs="Times New Roman CYR"/>
            <w:bCs/>
            <w:sz w:val="24"/>
            <w:szCs w:val="24"/>
          </w:rPr>
          <w:t xml:space="preserve">(ПО </w:t>
        </w:r>
        <w:proofErr w:type="spellStart"/>
        <w:r>
          <w:rPr>
            <w:rFonts w:ascii="Times New Roman CYR" w:hAnsi="Times New Roman CYR" w:cs="Times New Roman CYR"/>
            <w:bCs/>
            <w:sz w:val="24"/>
            <w:szCs w:val="24"/>
            <w:lang w:val="en-US"/>
          </w:rPr>
          <w:t>M</w:t>
        </w:r>
      </w:ins>
      <w:ins w:id="8" w:author="Николай Старостин" w:date="2017-10-05T14:51:00Z">
        <w:r>
          <w:rPr>
            <w:rFonts w:ascii="Times New Roman CYR" w:hAnsi="Times New Roman CYR" w:cs="Times New Roman CYR"/>
            <w:bCs/>
            <w:sz w:val="24"/>
            <w:szCs w:val="24"/>
            <w:lang w:val="en-US"/>
          </w:rPr>
          <w:t>eshRecovery</w:t>
        </w:r>
      </w:ins>
      <w:proofErr w:type="spellEnd"/>
      <w:ins w:id="9" w:author="Николай Старостин" w:date="2017-10-05T14:50:00Z">
        <w:r>
          <w:rPr>
            <w:rFonts w:ascii="Times New Roman CYR" w:hAnsi="Times New Roman CYR" w:cs="Times New Roman CYR"/>
            <w:bCs/>
            <w:sz w:val="24"/>
            <w:szCs w:val="24"/>
          </w:rPr>
          <w:t>)</w:t>
        </w:r>
        <w:r w:rsidRPr="00D26A44">
          <w:rPr>
            <w:rFonts w:ascii="Times New Roman CYR" w:hAnsi="Times New Roman CYR" w:cs="Times New Roman CYR"/>
            <w:bCs/>
            <w:sz w:val="24"/>
            <w:szCs w:val="24"/>
            <w:rPrChange w:id="10" w:author="Николай Старостин" w:date="2017-10-05T14:50:00Z">
              <w:rPr>
                <w:rFonts w:ascii="Times New Roman CYR" w:hAnsi="Times New Roman CYR" w:cs="Times New Roman CYR"/>
                <w:bCs/>
                <w:sz w:val="24"/>
                <w:szCs w:val="24"/>
                <w:lang w:val="en-US"/>
              </w:rPr>
            </w:rPrChange>
          </w:rPr>
          <w:t>.</w:t>
        </w:r>
      </w:ins>
    </w:p>
    <w:p w:rsidR="005A7F3B" w:rsidDel="00D26A44" w:rsidRDefault="005A7F3B" w:rsidP="00D26A44">
      <w:pPr>
        <w:widowControl w:val="0"/>
        <w:autoSpaceDE w:val="0"/>
        <w:autoSpaceDN w:val="0"/>
        <w:adjustRightInd w:val="0"/>
        <w:spacing w:after="0" w:line="240" w:lineRule="auto"/>
        <w:rPr>
          <w:del w:id="11" w:author="Николай Старостин" w:date="2017-10-05T14:52:00Z"/>
          <w:rFonts w:ascii="Times New Roman CYR" w:hAnsi="Times New Roman CYR" w:cs="Times New Roman CYR"/>
          <w:bCs/>
          <w:sz w:val="24"/>
          <w:szCs w:val="24"/>
        </w:rPr>
      </w:pPr>
      <w:del w:id="12" w:author="Николай Старостин" w:date="2017-10-05T14:52:00Z">
        <w:r w:rsidDel="00D26A44">
          <w:rPr>
            <w:rFonts w:ascii="Times New Roman CYR" w:hAnsi="Times New Roman CYR" w:cs="Times New Roman CYR"/>
            <w:bCs/>
            <w:sz w:val="24"/>
            <w:szCs w:val="24"/>
          </w:rPr>
          <w:delText>В рамках заказа должна быть создана библиотека для восстановления нумерации регулярной сетки, а также консольное приложение, демонстрирующее возможности работы библиотеки.</w:delText>
        </w:r>
      </w:del>
    </w:p>
    <w:p w:rsidR="001F3F0E" w:rsidRPr="005A7F3B" w:rsidRDefault="001F3F0E" w:rsidP="00B226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Cs/>
          <w:sz w:val="24"/>
          <w:szCs w:val="24"/>
        </w:rPr>
      </w:pPr>
    </w:p>
    <w:p w:rsidR="005F6065" w:rsidRDefault="005A7F3B" w:rsidP="007661E7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2</w:t>
      </w:r>
      <w:r w:rsidR="00EB38D5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b/>
          <w:bCs/>
          <w:sz w:val="24"/>
          <w:szCs w:val="24"/>
        </w:rPr>
        <w:t>Сроки выполнения</w:t>
      </w:r>
    </w:p>
    <w:p w:rsidR="005F6065" w:rsidRDefault="0009379E" w:rsidP="007661E7">
      <w:pPr>
        <w:widowControl w:val="0"/>
        <w:tabs>
          <w:tab w:val="left" w:pos="344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2.1 </w:t>
      </w:r>
      <w:r w:rsidR="003536DC">
        <w:rPr>
          <w:rFonts w:ascii="Times New Roman CYR" w:hAnsi="Times New Roman CYR" w:cs="Times New Roman CYR"/>
          <w:sz w:val="24"/>
          <w:szCs w:val="24"/>
        </w:rPr>
        <w:t xml:space="preserve">Начало </w:t>
      </w:r>
      <w:r w:rsidR="005F6065">
        <w:rPr>
          <w:rFonts w:ascii="Times New Roman CYR" w:hAnsi="Times New Roman CYR" w:cs="Times New Roman CYR"/>
          <w:sz w:val="24"/>
          <w:szCs w:val="24"/>
        </w:rPr>
        <w:t xml:space="preserve">— </w:t>
      </w:r>
      <w:r w:rsidR="005A7F3B">
        <w:rPr>
          <w:rFonts w:ascii="Times New Roman CYR" w:hAnsi="Times New Roman CYR" w:cs="Times New Roman CYR"/>
          <w:sz w:val="24"/>
          <w:szCs w:val="24"/>
        </w:rPr>
        <w:t>03.10</w:t>
      </w:r>
      <w:r w:rsidR="00DB651C">
        <w:rPr>
          <w:rFonts w:ascii="Times New Roman CYR" w:hAnsi="Times New Roman CYR" w:cs="Times New Roman CYR"/>
          <w:sz w:val="24"/>
          <w:szCs w:val="24"/>
        </w:rPr>
        <w:t>.17</w:t>
      </w:r>
      <w:r w:rsidR="005F6065">
        <w:rPr>
          <w:rFonts w:ascii="Times New Roman CYR" w:hAnsi="Times New Roman CYR" w:cs="Times New Roman CYR"/>
          <w:sz w:val="24"/>
          <w:szCs w:val="24"/>
        </w:rPr>
        <w:t>.</w:t>
      </w:r>
    </w:p>
    <w:p w:rsidR="005F6065" w:rsidRDefault="0009379E" w:rsidP="00B2266E">
      <w:pPr>
        <w:widowControl w:val="0"/>
        <w:tabs>
          <w:tab w:val="left" w:pos="344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2.2 </w:t>
      </w:r>
      <w:r w:rsidR="00986DAF">
        <w:rPr>
          <w:rFonts w:ascii="Times New Roman CYR" w:hAnsi="Times New Roman CYR" w:cs="Times New Roman CYR"/>
          <w:sz w:val="24"/>
          <w:szCs w:val="24"/>
        </w:rPr>
        <w:t xml:space="preserve">Окончание — </w:t>
      </w:r>
      <w:r w:rsidR="005A7F3B">
        <w:rPr>
          <w:rFonts w:ascii="Times New Roman CYR" w:hAnsi="Times New Roman CYR" w:cs="Times New Roman CYR"/>
          <w:sz w:val="24"/>
          <w:szCs w:val="24"/>
        </w:rPr>
        <w:t>01.12</w:t>
      </w:r>
      <w:r w:rsidR="00D62AB3">
        <w:rPr>
          <w:rFonts w:ascii="Times New Roman CYR" w:hAnsi="Times New Roman CYR" w:cs="Times New Roman CYR"/>
          <w:sz w:val="24"/>
          <w:szCs w:val="24"/>
        </w:rPr>
        <w:t>.2017</w:t>
      </w:r>
      <w:r w:rsidR="005F6065">
        <w:rPr>
          <w:rFonts w:ascii="Times New Roman CYR" w:hAnsi="Times New Roman CYR" w:cs="Times New Roman CYR"/>
          <w:sz w:val="24"/>
          <w:szCs w:val="24"/>
        </w:rPr>
        <w:t>.</w:t>
      </w:r>
    </w:p>
    <w:p w:rsidR="005F6065" w:rsidRDefault="0009379E" w:rsidP="007661E7">
      <w:pPr>
        <w:widowControl w:val="0"/>
        <w:autoSpaceDE w:val="0"/>
        <w:autoSpaceDN w:val="0"/>
        <w:adjustRightInd w:val="0"/>
        <w:spacing w:before="113" w:after="119" w:line="240" w:lineRule="auto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3</w:t>
      </w:r>
      <w:r w:rsidR="00EB38D5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 w:rsidR="005F6065">
        <w:rPr>
          <w:rFonts w:ascii="Times New Roman CYR" w:hAnsi="Times New Roman CYR" w:cs="Times New Roman CYR"/>
          <w:b/>
          <w:bCs/>
          <w:sz w:val="24"/>
          <w:szCs w:val="24"/>
        </w:rPr>
        <w:t>Основания для разработки</w:t>
      </w:r>
    </w:p>
    <w:p w:rsidR="00EB38D5" w:rsidRPr="00EB38D5" w:rsidRDefault="00B67084" w:rsidP="00EB38D5">
      <w:pPr>
        <w:widowControl w:val="0"/>
        <w:tabs>
          <w:tab w:val="left" w:pos="344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Работа выполняется в </w:t>
      </w:r>
      <w:r w:rsidR="00EB38D5">
        <w:rPr>
          <w:rFonts w:ascii="Times New Roman CYR" w:hAnsi="Times New Roman CYR" w:cs="Times New Roman CYR"/>
          <w:sz w:val="24"/>
          <w:szCs w:val="24"/>
        </w:rPr>
        <w:t xml:space="preserve">рамках </w:t>
      </w:r>
      <w:r w:rsidR="0009379E">
        <w:rPr>
          <w:rFonts w:ascii="Times New Roman CYR" w:hAnsi="Times New Roman CYR" w:cs="Times New Roman CYR"/>
          <w:sz w:val="24"/>
          <w:szCs w:val="24"/>
        </w:rPr>
        <w:t xml:space="preserve">дисциплины </w:t>
      </w:r>
      <w:r w:rsidR="00EB38D5" w:rsidRPr="00EB38D5">
        <w:rPr>
          <w:rFonts w:ascii="Times New Roman CYR" w:hAnsi="Times New Roman CYR" w:cs="Times New Roman CYR"/>
          <w:sz w:val="24"/>
          <w:szCs w:val="24"/>
        </w:rPr>
        <w:t>«</w:t>
      </w:r>
      <w:r w:rsidR="006E5930">
        <w:rPr>
          <w:rFonts w:ascii="Times New Roman CYR" w:hAnsi="Times New Roman CYR" w:cs="Times New Roman CYR"/>
          <w:sz w:val="24"/>
          <w:szCs w:val="24"/>
        </w:rPr>
        <w:t>Информационные технологии в области принятия решений</w:t>
      </w:r>
      <w:r w:rsidR="00EB38D5" w:rsidRPr="00EB38D5">
        <w:rPr>
          <w:rFonts w:ascii="Times New Roman CYR" w:hAnsi="Times New Roman CYR" w:cs="Times New Roman CYR"/>
          <w:sz w:val="24"/>
          <w:szCs w:val="24"/>
        </w:rPr>
        <w:t>»</w:t>
      </w:r>
      <w:r w:rsidR="00EB38D5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09379E">
        <w:rPr>
          <w:rFonts w:ascii="Times New Roman CYR" w:hAnsi="Times New Roman CYR" w:cs="Times New Roman CYR"/>
          <w:sz w:val="24"/>
          <w:szCs w:val="24"/>
        </w:rPr>
        <w:t xml:space="preserve">магистерской программы </w:t>
      </w:r>
      <w:r w:rsidR="00EB38D5" w:rsidRPr="00EB38D5">
        <w:rPr>
          <w:rFonts w:ascii="Times New Roman CYR" w:hAnsi="Times New Roman CYR" w:cs="Times New Roman CYR"/>
          <w:sz w:val="24"/>
          <w:szCs w:val="24"/>
        </w:rPr>
        <w:t>«Прикладная информатика в области принятия решений»</w:t>
      </w:r>
      <w:r w:rsidR="0009379E">
        <w:rPr>
          <w:rFonts w:ascii="Times New Roman CYR" w:hAnsi="Times New Roman CYR" w:cs="Times New Roman CYR"/>
          <w:sz w:val="24"/>
          <w:szCs w:val="24"/>
        </w:rPr>
        <w:t xml:space="preserve"> в рамках направления </w:t>
      </w:r>
      <w:r w:rsidR="00EB38D5" w:rsidRPr="00EB38D5">
        <w:rPr>
          <w:rFonts w:ascii="Times New Roman CYR" w:hAnsi="Times New Roman CYR" w:cs="Times New Roman CYR"/>
          <w:sz w:val="24"/>
          <w:szCs w:val="24"/>
        </w:rPr>
        <w:t xml:space="preserve">подготовки </w:t>
      </w:r>
      <w:r w:rsidR="0009379E">
        <w:rPr>
          <w:rFonts w:ascii="Times New Roman CYR" w:hAnsi="Times New Roman CYR" w:cs="Times New Roman CYR"/>
          <w:sz w:val="24"/>
          <w:szCs w:val="24"/>
        </w:rPr>
        <w:t>«</w:t>
      </w:r>
      <w:r w:rsidR="00EB38D5" w:rsidRPr="00EB38D5">
        <w:rPr>
          <w:rFonts w:ascii="Times New Roman CYR" w:hAnsi="Times New Roman CYR" w:cs="Times New Roman CYR"/>
          <w:sz w:val="24"/>
          <w:szCs w:val="24"/>
        </w:rPr>
        <w:t>Прикладная информатика</w:t>
      </w:r>
      <w:r w:rsidR="0009379E">
        <w:rPr>
          <w:rFonts w:ascii="Times New Roman CYR" w:hAnsi="Times New Roman CYR" w:cs="Times New Roman CYR"/>
          <w:sz w:val="24"/>
          <w:szCs w:val="24"/>
        </w:rPr>
        <w:t>»</w:t>
      </w:r>
      <w:r w:rsidR="00EB38D5" w:rsidRPr="00EB38D5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09379E">
        <w:rPr>
          <w:rFonts w:ascii="Times New Roman CYR" w:hAnsi="Times New Roman CYR" w:cs="Times New Roman CYR"/>
          <w:sz w:val="24"/>
          <w:szCs w:val="24"/>
        </w:rPr>
        <w:t>(шифр</w:t>
      </w:r>
      <w:r w:rsidR="00EB38D5" w:rsidRPr="00EB38D5">
        <w:rPr>
          <w:rFonts w:ascii="Times New Roman CYR" w:hAnsi="Times New Roman CYR" w:cs="Times New Roman CYR"/>
          <w:sz w:val="24"/>
          <w:szCs w:val="24"/>
        </w:rPr>
        <w:t xml:space="preserve"> 09.04.03</w:t>
      </w:r>
      <w:r w:rsidR="0009379E">
        <w:rPr>
          <w:rFonts w:ascii="Times New Roman CYR" w:hAnsi="Times New Roman CYR" w:cs="Times New Roman CYR"/>
          <w:sz w:val="24"/>
          <w:szCs w:val="24"/>
        </w:rPr>
        <w:t>).</w:t>
      </w:r>
    </w:p>
    <w:p w:rsidR="005F6065" w:rsidRDefault="0009379E" w:rsidP="007661E7">
      <w:pPr>
        <w:widowControl w:val="0"/>
        <w:autoSpaceDE w:val="0"/>
        <w:autoSpaceDN w:val="0"/>
        <w:adjustRightInd w:val="0"/>
        <w:spacing w:before="113" w:after="119" w:line="240" w:lineRule="auto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 w:rsidRPr="007661E7">
        <w:rPr>
          <w:rFonts w:ascii="Times New Roman CYR" w:hAnsi="Times New Roman CYR" w:cs="Times New Roman CYR"/>
          <w:b/>
          <w:sz w:val="24"/>
          <w:szCs w:val="24"/>
        </w:rPr>
        <w:t xml:space="preserve">4 </w:t>
      </w:r>
      <w:r w:rsidR="005F6065" w:rsidRPr="00B13511">
        <w:rPr>
          <w:rFonts w:ascii="Times New Roman CYR" w:hAnsi="Times New Roman CYR" w:cs="Times New Roman CYR"/>
          <w:b/>
          <w:bCs/>
          <w:sz w:val="24"/>
          <w:szCs w:val="24"/>
        </w:rPr>
        <w:t>И</w:t>
      </w:r>
      <w:r w:rsidR="005F6065">
        <w:rPr>
          <w:rFonts w:ascii="Times New Roman CYR" w:hAnsi="Times New Roman CYR" w:cs="Times New Roman CYR"/>
          <w:b/>
          <w:bCs/>
          <w:sz w:val="24"/>
          <w:szCs w:val="24"/>
        </w:rPr>
        <w:t>сполнитель</w:t>
      </w:r>
    </w:p>
    <w:p w:rsidR="007C1EAD" w:rsidRPr="00F240F0" w:rsidRDefault="003A7DD2" w:rsidP="007661E7">
      <w:pPr>
        <w:widowControl w:val="0"/>
        <w:autoSpaceDE w:val="0"/>
        <w:autoSpaceDN w:val="0"/>
        <w:adjustRightInd w:val="0"/>
        <w:spacing w:before="113" w:after="119" w:line="240" w:lineRule="auto"/>
        <w:jc w:val="both"/>
        <w:rPr>
          <w:color w:val="000000"/>
        </w:rPr>
      </w:pPr>
      <w:r w:rsidRPr="00F240F0">
        <w:rPr>
          <w:rFonts w:ascii="Times New Roman CYR" w:hAnsi="Times New Roman CYR" w:cs="Times New Roman CYR"/>
          <w:sz w:val="24"/>
          <w:szCs w:val="24"/>
        </w:rPr>
        <w:t xml:space="preserve">Группа </w:t>
      </w:r>
      <w:r w:rsidR="0009379E" w:rsidRPr="00F240F0">
        <w:rPr>
          <w:rFonts w:ascii="Times New Roman CYR" w:hAnsi="Times New Roman CYR" w:cs="Times New Roman CYR"/>
          <w:sz w:val="24"/>
          <w:szCs w:val="24"/>
        </w:rPr>
        <w:t xml:space="preserve">№ AI381607m </w:t>
      </w:r>
      <w:r w:rsidR="0046303A">
        <w:rPr>
          <w:rFonts w:ascii="Times New Roman CYR" w:hAnsi="Times New Roman CYR" w:cs="Times New Roman CYR"/>
          <w:sz w:val="24"/>
          <w:szCs w:val="24"/>
        </w:rPr>
        <w:t>магистров ПИ 2</w:t>
      </w:r>
      <w:r w:rsidRPr="00F240F0">
        <w:rPr>
          <w:rFonts w:ascii="Times New Roman CYR" w:hAnsi="Times New Roman CYR" w:cs="Times New Roman CYR"/>
          <w:sz w:val="24"/>
          <w:szCs w:val="24"/>
        </w:rPr>
        <w:t xml:space="preserve"> курс.</w:t>
      </w:r>
    </w:p>
    <w:p w:rsidR="005F6065" w:rsidRDefault="0009379E" w:rsidP="007661E7">
      <w:pPr>
        <w:widowControl w:val="0"/>
        <w:autoSpaceDE w:val="0"/>
        <w:autoSpaceDN w:val="0"/>
        <w:adjustRightInd w:val="0"/>
        <w:spacing w:before="113" w:after="119" w:line="240" w:lineRule="auto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5 </w:t>
      </w:r>
      <w:r w:rsidR="005F6065">
        <w:rPr>
          <w:rFonts w:ascii="Times New Roman CYR" w:hAnsi="Times New Roman CYR" w:cs="Times New Roman CYR"/>
          <w:b/>
          <w:bCs/>
          <w:sz w:val="24"/>
          <w:szCs w:val="24"/>
        </w:rPr>
        <w:t xml:space="preserve">Краткая характеристика </w:t>
      </w:r>
      <w:r w:rsidR="003912B2">
        <w:rPr>
          <w:rFonts w:ascii="Times New Roman CYR" w:hAnsi="Times New Roman CYR" w:cs="Times New Roman CYR"/>
          <w:b/>
          <w:bCs/>
          <w:sz w:val="24"/>
          <w:szCs w:val="24"/>
        </w:rPr>
        <w:t>объекта</w:t>
      </w:r>
    </w:p>
    <w:p w:rsidR="00BF60F4" w:rsidRPr="00260E13" w:rsidRDefault="0046303A" w:rsidP="007661E7">
      <w:pPr>
        <w:widowControl w:val="0"/>
        <w:autoSpaceDE w:val="0"/>
        <w:autoSpaceDN w:val="0"/>
        <w:adjustRightInd w:val="0"/>
        <w:spacing w:before="113" w:after="119" w:line="240" w:lineRule="auto"/>
        <w:jc w:val="both"/>
        <w:rPr>
          <w:rFonts w:ascii="Times New Roman CYR" w:hAnsi="Times New Roman CYR" w:cs="Times New Roman CYR"/>
          <w:bCs/>
          <w:sz w:val="24"/>
          <w:szCs w:val="24"/>
        </w:rPr>
      </w:pPr>
      <w:r w:rsidRPr="0046303A">
        <w:rPr>
          <w:rFonts w:ascii="Times New Roman CYR" w:hAnsi="Times New Roman CYR" w:cs="Times New Roman CYR"/>
          <w:bCs/>
          <w:sz w:val="24"/>
          <w:szCs w:val="24"/>
        </w:rPr>
        <w:t xml:space="preserve">Регулярная </w:t>
      </w:r>
      <w:r>
        <w:rPr>
          <w:rFonts w:ascii="Times New Roman CYR" w:hAnsi="Times New Roman CYR" w:cs="Times New Roman CYR"/>
          <w:bCs/>
          <w:sz w:val="24"/>
          <w:szCs w:val="24"/>
        </w:rPr>
        <w:t xml:space="preserve">сетка заданной размерности </w:t>
      </w:r>
      <w:r>
        <w:rPr>
          <w:rFonts w:ascii="Times New Roman CYR" w:hAnsi="Times New Roman CYR" w:cs="Times New Roman CYR"/>
          <w:bCs/>
          <w:sz w:val="24"/>
          <w:szCs w:val="24"/>
          <w:lang w:val="en-US"/>
        </w:rPr>
        <w:t>k</w:t>
      </w:r>
      <w:r w:rsidRPr="0046303A">
        <w:rPr>
          <w:rFonts w:ascii="Times New Roman CYR" w:hAnsi="Times New Roman CYR" w:cs="Times New Roman CYR"/>
          <w:bCs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bCs/>
          <w:sz w:val="24"/>
          <w:szCs w:val="24"/>
        </w:rPr>
        <w:t xml:space="preserve">состоит из узлов. Каждый узел имеет номер, состоящий из </w:t>
      </w:r>
      <w:r>
        <w:rPr>
          <w:rFonts w:ascii="Times New Roman CYR" w:hAnsi="Times New Roman CYR" w:cs="Times New Roman CYR"/>
          <w:bCs/>
          <w:sz w:val="24"/>
          <w:szCs w:val="24"/>
          <w:lang w:val="en-US"/>
        </w:rPr>
        <w:t>k</w:t>
      </w:r>
      <w:r w:rsidRPr="0046303A">
        <w:rPr>
          <w:rFonts w:ascii="Times New Roman CYR" w:hAnsi="Times New Roman CYR" w:cs="Times New Roman CYR"/>
          <w:bCs/>
          <w:sz w:val="24"/>
          <w:szCs w:val="24"/>
        </w:rPr>
        <w:t xml:space="preserve"> </w:t>
      </w:r>
      <w:r w:rsidR="00260E13">
        <w:rPr>
          <w:rFonts w:ascii="Times New Roman CYR" w:hAnsi="Times New Roman CYR" w:cs="Times New Roman CYR"/>
          <w:bCs/>
          <w:sz w:val="24"/>
          <w:szCs w:val="24"/>
        </w:rPr>
        <w:t>компонент (</w:t>
      </w:r>
      <m:oMath>
        <m:sSub>
          <m:sSubPr>
            <m:ctrlPr>
              <w:rPr>
                <w:rFonts w:ascii="Cambria Math" w:hAnsi="Cambria Math" w:cs="Times New Roman CYR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 CYR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 CYR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 CYR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 CYR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 CYR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 CYR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 CYR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 CYR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 CYR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 CYR"/>
                <w:sz w:val="24"/>
                <w:szCs w:val="24"/>
              </w:rPr>
              <m:t>k</m:t>
            </m:r>
          </m:sub>
        </m:sSub>
      </m:oMath>
      <w:r w:rsidR="00260E13" w:rsidRPr="00260E13">
        <w:rPr>
          <w:rFonts w:ascii="Times New Roman CYR" w:hAnsi="Times New Roman CYR" w:cs="Times New Roman CYR"/>
          <w:bCs/>
          <w:sz w:val="24"/>
          <w:szCs w:val="24"/>
        </w:rPr>
        <w:t>)</w:t>
      </w:r>
      <w:r w:rsidR="00260E13">
        <w:rPr>
          <w:rFonts w:ascii="Times New Roman CYR" w:hAnsi="Times New Roman CYR" w:cs="Times New Roman CYR"/>
          <w:bCs/>
          <w:sz w:val="24"/>
          <w:szCs w:val="24"/>
        </w:rPr>
        <w:t>. Каждый узел связан с соседними узлами. Регулярность означает, что: все компоненты номеров соседних узлов одинаковые с точностью до одной компоненты, при этом значения этих компонент отличаются на единицу (такие компоненты будем называть близкими);</w:t>
      </w:r>
      <w:r w:rsidR="00260E13" w:rsidRPr="00260E13">
        <w:rPr>
          <w:rFonts w:ascii="Times New Roman CYR" w:hAnsi="Times New Roman CYR" w:cs="Times New Roman CYR"/>
          <w:bCs/>
          <w:sz w:val="24"/>
          <w:szCs w:val="24"/>
        </w:rPr>
        <w:t xml:space="preserve"> </w:t>
      </w:r>
      <w:r w:rsidR="00260E13">
        <w:rPr>
          <w:rFonts w:ascii="Times New Roman CYR" w:hAnsi="Times New Roman CYR" w:cs="Times New Roman CYR"/>
          <w:bCs/>
          <w:sz w:val="24"/>
          <w:szCs w:val="24"/>
        </w:rPr>
        <w:t>для любой пары узлов с близкими компонентами соответствующие им вершины являются смежными.</w:t>
      </w:r>
    </w:p>
    <w:p w:rsidR="005F6065" w:rsidRDefault="0009379E" w:rsidP="007661E7">
      <w:pPr>
        <w:widowControl w:val="0"/>
        <w:autoSpaceDE w:val="0"/>
        <w:autoSpaceDN w:val="0"/>
        <w:adjustRightInd w:val="0"/>
        <w:spacing w:before="113" w:after="119" w:line="240" w:lineRule="auto"/>
        <w:jc w:val="both"/>
        <w:rPr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 xml:space="preserve">6 </w:t>
      </w:r>
      <w:r w:rsidR="005F6065">
        <w:rPr>
          <w:rFonts w:ascii="Times New Roman CYR" w:hAnsi="Times New Roman CYR" w:cs="Times New Roman CYR"/>
          <w:b/>
          <w:bCs/>
          <w:sz w:val="24"/>
          <w:szCs w:val="24"/>
        </w:rPr>
        <w:t>Требования к программному средству</w:t>
      </w:r>
    </w:p>
    <w:p w:rsidR="00590735" w:rsidRDefault="00747753" w:rsidP="007661E7">
      <w:pPr>
        <w:widowControl w:val="0"/>
        <w:tabs>
          <w:tab w:val="left" w:pos="344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t xml:space="preserve">6.1 </w:t>
      </w:r>
      <w:r w:rsidR="00590735" w:rsidRPr="00B2266E">
        <w:rPr>
          <w:rFonts w:ascii="Times New Roman CYR" w:hAnsi="Times New Roman CYR" w:cs="Times New Roman CYR"/>
          <w:b/>
          <w:sz w:val="24"/>
          <w:szCs w:val="24"/>
        </w:rPr>
        <w:t>Требования к функциональным характеристикам</w:t>
      </w:r>
    </w:p>
    <w:p w:rsidR="003912B2" w:rsidRPr="003912B2" w:rsidRDefault="003912B2" w:rsidP="007661E7">
      <w:pPr>
        <w:widowControl w:val="0"/>
        <w:tabs>
          <w:tab w:val="left" w:pos="344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В библиотеке должно быть реализовано:</w:t>
      </w:r>
    </w:p>
    <w:p w:rsidR="003912B2" w:rsidRPr="003912B2" w:rsidRDefault="003912B2" w:rsidP="003912B2">
      <w:pPr>
        <w:pStyle w:val="af"/>
        <w:widowControl w:val="0"/>
        <w:numPr>
          <w:ilvl w:val="0"/>
          <w:numId w:val="3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912B2">
        <w:rPr>
          <w:rFonts w:ascii="Times New Roman CYR" w:hAnsi="Times New Roman CYR" w:cs="Times New Roman CYR"/>
          <w:sz w:val="24"/>
          <w:szCs w:val="24"/>
        </w:rPr>
        <w:t xml:space="preserve">Функция быстрой проверки на регулярность поданного на вход </w:t>
      </w:r>
      <w:proofErr w:type="gramStart"/>
      <w:r w:rsidRPr="003912B2">
        <w:rPr>
          <w:rFonts w:ascii="Times New Roman CYR" w:hAnsi="Times New Roman CYR" w:cs="Times New Roman CYR"/>
          <w:sz w:val="24"/>
          <w:szCs w:val="24"/>
        </w:rPr>
        <w:t>графа</w:t>
      </w:r>
      <w:r w:rsidR="001F3F0E">
        <w:rPr>
          <w:rFonts w:ascii="Times New Roman CYR" w:hAnsi="Times New Roman CYR" w:cs="Times New Roman CYR"/>
          <w:sz w:val="24"/>
          <w:szCs w:val="24"/>
        </w:rPr>
        <w:t>(</w:t>
      </w:r>
      <w:proofErr w:type="gramEnd"/>
      <w:r w:rsidR="001F3F0E">
        <w:rPr>
          <w:rFonts w:ascii="Times New Roman CYR" w:hAnsi="Times New Roman CYR" w:cs="Times New Roman CYR"/>
          <w:sz w:val="24"/>
          <w:szCs w:val="24"/>
        </w:rPr>
        <w:t xml:space="preserve">на </w:t>
      </w:r>
      <m:oMath>
        <m:sSup>
          <m:sSupPr>
            <m:ctrlPr>
              <w:rPr>
                <w:rFonts w:ascii="Cambria Math" w:hAnsi="Cambria Math" w:cs="Times New Roman CYR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 CYR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 CYR"/>
                <w:sz w:val="24"/>
                <w:szCs w:val="24"/>
              </w:rPr>
              <m:t>6</m:t>
            </m:r>
          </m:sup>
        </m:sSup>
      </m:oMath>
      <w:r w:rsidR="001F3F0E">
        <w:rPr>
          <w:rFonts w:ascii="Times New Roman CYR" w:hAnsi="Times New Roman CYR" w:cs="Times New Roman CYR"/>
          <w:sz w:val="24"/>
          <w:szCs w:val="24"/>
        </w:rPr>
        <w:t xml:space="preserve"> должна выполняться не более 5 секунд)</w:t>
      </w:r>
      <w:ins w:id="13" w:author="Николай Старостин" w:date="2017-10-05T15:00:00Z">
        <w:r w:rsidR="00125285">
          <w:rPr>
            <w:rFonts w:ascii="Times New Roman CYR" w:hAnsi="Times New Roman CYR" w:cs="Times New Roman CYR"/>
            <w:sz w:val="24"/>
            <w:szCs w:val="24"/>
          </w:rPr>
          <w:t>.</w:t>
        </w:r>
      </w:ins>
    </w:p>
    <w:p w:rsidR="003912B2" w:rsidRPr="003912B2" w:rsidRDefault="003912B2" w:rsidP="003912B2">
      <w:pPr>
        <w:pStyle w:val="af"/>
        <w:widowControl w:val="0"/>
        <w:numPr>
          <w:ilvl w:val="0"/>
          <w:numId w:val="36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912B2">
        <w:rPr>
          <w:rFonts w:ascii="Times New Roman CYR" w:hAnsi="Times New Roman CYR" w:cs="Times New Roman CYR"/>
          <w:sz w:val="24"/>
          <w:szCs w:val="24"/>
        </w:rPr>
        <w:t xml:space="preserve">Функция восстановления регулярной нумерации (при регулярности </w:t>
      </w:r>
      <w:proofErr w:type="gramStart"/>
      <w:r w:rsidRPr="003912B2">
        <w:rPr>
          <w:rFonts w:ascii="Times New Roman CYR" w:hAnsi="Times New Roman CYR" w:cs="Times New Roman CYR"/>
          <w:sz w:val="24"/>
          <w:szCs w:val="24"/>
        </w:rPr>
        <w:t>графа)</w:t>
      </w:r>
      <w:r w:rsidR="001F3F0E">
        <w:rPr>
          <w:rFonts w:ascii="Times New Roman CYR" w:hAnsi="Times New Roman CYR" w:cs="Times New Roman CYR"/>
          <w:sz w:val="24"/>
          <w:szCs w:val="24"/>
        </w:rPr>
        <w:t>(</w:t>
      </w:r>
      <w:proofErr w:type="gramEnd"/>
      <w:r w:rsidR="001F3F0E">
        <w:rPr>
          <w:rFonts w:ascii="Times New Roman CYR" w:hAnsi="Times New Roman CYR" w:cs="Times New Roman CYR"/>
          <w:sz w:val="24"/>
          <w:szCs w:val="24"/>
        </w:rPr>
        <w:t xml:space="preserve">на </w:t>
      </w:r>
      <m:oMath>
        <m:sSup>
          <m:sSupPr>
            <m:ctrlPr>
              <w:rPr>
                <w:rFonts w:ascii="Cambria Math" w:hAnsi="Cambria Math" w:cs="Times New Roman CYR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 CYR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 CYR"/>
                <w:sz w:val="24"/>
                <w:szCs w:val="24"/>
              </w:rPr>
              <m:t>6</m:t>
            </m:r>
          </m:sup>
        </m:sSup>
      </m:oMath>
      <w:r w:rsidR="001F3F0E">
        <w:rPr>
          <w:rFonts w:ascii="Times New Roman CYR" w:hAnsi="Times New Roman CYR" w:cs="Times New Roman CYR"/>
          <w:sz w:val="24"/>
          <w:szCs w:val="24"/>
        </w:rPr>
        <w:t xml:space="preserve"> должна выполняться не более 5 минут)</w:t>
      </w:r>
      <w:ins w:id="14" w:author="Николай Старостин" w:date="2017-10-05T15:00:00Z">
        <w:r w:rsidR="00125285">
          <w:rPr>
            <w:rFonts w:ascii="Times New Roman CYR" w:hAnsi="Times New Roman CYR" w:cs="Times New Roman CYR"/>
            <w:sz w:val="24"/>
            <w:szCs w:val="24"/>
          </w:rPr>
          <w:t>.</w:t>
        </w:r>
      </w:ins>
    </w:p>
    <w:p w:rsidR="003912B2" w:rsidRDefault="003912B2" w:rsidP="007661E7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В консольном приложении должно быть реализовано:</w:t>
      </w:r>
    </w:p>
    <w:p w:rsidR="003912B2" w:rsidRDefault="003912B2" w:rsidP="003912B2">
      <w:pPr>
        <w:pStyle w:val="af"/>
        <w:widowControl w:val="0"/>
        <w:numPr>
          <w:ilvl w:val="0"/>
          <w:numId w:val="37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Чтение из файла графа</w:t>
      </w:r>
      <w:ins w:id="15" w:author="Николай Старостин" w:date="2017-10-05T15:00:00Z">
        <w:r w:rsidR="00125285">
          <w:rPr>
            <w:rFonts w:ascii="Times New Roman CYR" w:hAnsi="Times New Roman CYR" w:cs="Times New Roman CYR"/>
            <w:sz w:val="24"/>
            <w:szCs w:val="24"/>
          </w:rPr>
          <w:t>.</w:t>
        </w:r>
      </w:ins>
    </w:p>
    <w:p w:rsidR="003912B2" w:rsidRDefault="003912B2" w:rsidP="003912B2">
      <w:pPr>
        <w:pStyle w:val="af"/>
        <w:widowControl w:val="0"/>
        <w:numPr>
          <w:ilvl w:val="0"/>
          <w:numId w:val="37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Выполнение функции проверки на регулярность графа (вывод на экран времени работы функции)</w:t>
      </w:r>
      <w:ins w:id="16" w:author="Николай Старостин" w:date="2017-10-05T15:00:00Z">
        <w:r w:rsidR="00125285">
          <w:rPr>
            <w:rFonts w:ascii="Times New Roman CYR" w:hAnsi="Times New Roman CYR" w:cs="Times New Roman CYR"/>
            <w:sz w:val="24"/>
            <w:szCs w:val="24"/>
          </w:rPr>
          <w:t>.</w:t>
        </w:r>
      </w:ins>
    </w:p>
    <w:p w:rsidR="003912B2" w:rsidRDefault="003912B2" w:rsidP="003912B2">
      <w:pPr>
        <w:pStyle w:val="af"/>
        <w:widowControl w:val="0"/>
        <w:numPr>
          <w:ilvl w:val="0"/>
          <w:numId w:val="37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Выполнение функции восстановления регулярной </w:t>
      </w:r>
      <w:r w:rsidR="00456DFF">
        <w:rPr>
          <w:rFonts w:ascii="Times New Roman CYR" w:hAnsi="Times New Roman CYR" w:cs="Times New Roman CYR"/>
          <w:sz w:val="24"/>
          <w:szCs w:val="24"/>
        </w:rPr>
        <w:t>нумерации (вывод на экран времени работы функции)</w:t>
      </w:r>
      <w:ins w:id="17" w:author="Николай Старостин" w:date="2017-10-05T15:00:00Z">
        <w:r w:rsidR="00125285">
          <w:rPr>
            <w:rFonts w:ascii="Times New Roman CYR" w:hAnsi="Times New Roman CYR" w:cs="Times New Roman CYR"/>
            <w:sz w:val="24"/>
            <w:szCs w:val="24"/>
          </w:rPr>
          <w:t>.</w:t>
        </w:r>
      </w:ins>
    </w:p>
    <w:p w:rsidR="00BF60F4" w:rsidRPr="00BF60F4" w:rsidRDefault="00456DFF" w:rsidP="00BF60F4">
      <w:pPr>
        <w:pStyle w:val="af"/>
        <w:widowControl w:val="0"/>
        <w:numPr>
          <w:ilvl w:val="0"/>
          <w:numId w:val="37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Вывод полученной регулярной нумерации графа в файл</w:t>
      </w:r>
      <w:ins w:id="18" w:author="Николай Старостин" w:date="2017-10-05T15:00:00Z">
        <w:r w:rsidR="00125285">
          <w:rPr>
            <w:rFonts w:ascii="Times New Roman CYR" w:hAnsi="Times New Roman CYR" w:cs="Times New Roman CYR"/>
            <w:sz w:val="24"/>
            <w:szCs w:val="24"/>
          </w:rPr>
          <w:t>.</w:t>
        </w:r>
      </w:ins>
    </w:p>
    <w:p w:rsidR="0009379E" w:rsidRPr="00B2266E" w:rsidRDefault="00747753" w:rsidP="0009379E">
      <w:pPr>
        <w:widowControl w:val="0"/>
        <w:tabs>
          <w:tab w:val="left" w:pos="344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t>6.2</w:t>
      </w:r>
      <w:r w:rsidR="0009379E">
        <w:rPr>
          <w:rFonts w:ascii="Times New Roman CYR" w:hAnsi="Times New Roman CYR" w:cs="Times New Roman CYR"/>
          <w:b/>
          <w:sz w:val="24"/>
          <w:szCs w:val="24"/>
        </w:rPr>
        <w:t xml:space="preserve"> </w:t>
      </w:r>
      <w:r w:rsidR="0009379E" w:rsidRPr="00B2266E">
        <w:rPr>
          <w:rFonts w:ascii="Times New Roman CYR" w:hAnsi="Times New Roman CYR" w:cs="Times New Roman CYR"/>
          <w:b/>
          <w:sz w:val="24"/>
          <w:szCs w:val="24"/>
        </w:rPr>
        <w:t>Требования к исходным данным</w:t>
      </w:r>
    </w:p>
    <w:p w:rsidR="00456DFF" w:rsidRDefault="00456DFF" w:rsidP="007661E7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Исходными данными консольного приложения является граф регулярной сетки, в котором вершины соответствуют узлам без нумерации, а рёбра связывают вершины – соседние узлы. </w:t>
      </w:r>
      <w:ins w:id="19" w:author="Николай Старостин" w:date="2017-10-05T15:00:00Z">
        <w:r w:rsidR="00125285">
          <w:rPr>
            <w:rFonts w:ascii="Times New Roman CYR" w:hAnsi="Times New Roman CYR" w:cs="Times New Roman CYR"/>
            <w:sz w:val="24"/>
            <w:szCs w:val="24"/>
          </w:rPr>
          <w:t xml:space="preserve">Допустимые варианты </w:t>
        </w:r>
      </w:ins>
      <w:del w:id="20" w:author="Николай Старостин" w:date="2017-10-05T15:00:00Z">
        <w:r w:rsidDel="00125285">
          <w:rPr>
            <w:rFonts w:ascii="Times New Roman CYR" w:hAnsi="Times New Roman CYR" w:cs="Times New Roman CYR"/>
            <w:sz w:val="24"/>
            <w:szCs w:val="24"/>
          </w:rPr>
          <w:delText xml:space="preserve">Размерность </w:delText>
        </w:r>
      </w:del>
      <w:ins w:id="21" w:author="Николай Старостин" w:date="2017-10-05T15:00:00Z">
        <w:r w:rsidR="00125285">
          <w:rPr>
            <w:rFonts w:ascii="Times New Roman CYR" w:hAnsi="Times New Roman CYR" w:cs="Times New Roman CYR"/>
            <w:sz w:val="24"/>
            <w:szCs w:val="24"/>
          </w:rPr>
          <w:t xml:space="preserve">размерности </w:t>
        </w:r>
      </w:ins>
      <w:del w:id="22" w:author="Николай Старостин" w:date="2017-10-05T15:01:00Z">
        <w:r w:rsidDel="00125285">
          <w:rPr>
            <w:rFonts w:ascii="Times New Roman CYR" w:hAnsi="Times New Roman CYR" w:cs="Times New Roman CYR"/>
            <w:sz w:val="24"/>
            <w:szCs w:val="24"/>
            <w:lang w:val="en-US"/>
          </w:rPr>
          <w:delText>k</w:delText>
        </w:r>
        <w:r w:rsidRPr="00456DFF" w:rsidDel="00125285">
          <w:rPr>
            <w:rFonts w:ascii="Times New Roman CYR" w:hAnsi="Times New Roman CYR" w:cs="Times New Roman CYR"/>
            <w:sz w:val="24"/>
            <w:szCs w:val="24"/>
          </w:rPr>
          <w:delText xml:space="preserve"> </w:delText>
        </w:r>
      </w:del>
      <w:r>
        <w:rPr>
          <w:rFonts w:ascii="Times New Roman CYR" w:hAnsi="Times New Roman CYR" w:cs="Times New Roman CYR"/>
          <w:sz w:val="24"/>
          <w:szCs w:val="24"/>
        </w:rPr>
        <w:t>регулярной сетки</w:t>
      </w:r>
      <w:del w:id="23" w:author="Николай Старостин" w:date="2017-10-05T15:01:00Z">
        <w:r w:rsidDel="00125285">
          <w:rPr>
            <w:rFonts w:ascii="Times New Roman CYR" w:hAnsi="Times New Roman CYR" w:cs="Times New Roman CYR"/>
            <w:sz w:val="24"/>
            <w:szCs w:val="24"/>
          </w:rPr>
          <w:delText xml:space="preserve"> </w:delText>
        </w:r>
      </w:del>
      <w:ins w:id="24" w:author="Николай Старостин" w:date="2017-10-05T15:01:00Z">
        <w:r w:rsidR="00125285">
          <w:rPr>
            <w:rFonts w:ascii="Times New Roman CYR" w:hAnsi="Times New Roman CYR" w:cs="Times New Roman CYR"/>
            <w:sz w:val="24"/>
            <w:szCs w:val="24"/>
          </w:rPr>
          <w:t xml:space="preserve"> </w:t>
        </w:r>
      </w:ins>
      <w:ins w:id="25" w:author="Николай Старостин" w:date="2017-10-05T15:00:00Z">
        <w:r w:rsidR="00125285">
          <w:rPr>
            <w:rFonts w:ascii="Times New Roman CYR" w:hAnsi="Times New Roman CYR" w:cs="Times New Roman CYR"/>
            <w:sz w:val="24"/>
            <w:szCs w:val="24"/>
          </w:rPr>
          <w:t xml:space="preserve">1, 2, </w:t>
        </w:r>
      </w:ins>
      <w:del w:id="26" w:author="Николай Старостин" w:date="2017-10-05T15:00:00Z">
        <w:r w:rsidDel="00125285">
          <w:rPr>
            <w:rFonts w:ascii="Times New Roman CYR" w:hAnsi="Times New Roman CYR" w:cs="Times New Roman CYR"/>
            <w:sz w:val="24"/>
            <w:szCs w:val="24"/>
          </w:rPr>
          <w:delText xml:space="preserve">меньше или равна </w:delText>
        </w:r>
      </w:del>
      <w:r>
        <w:rPr>
          <w:rFonts w:ascii="Times New Roman CYR" w:hAnsi="Times New Roman CYR" w:cs="Times New Roman CYR"/>
          <w:sz w:val="24"/>
          <w:szCs w:val="24"/>
        </w:rPr>
        <w:t xml:space="preserve">3. </w:t>
      </w:r>
    </w:p>
    <w:p w:rsidR="00BF60F4" w:rsidRPr="00E5576C" w:rsidRDefault="00456DFF" w:rsidP="00456DFF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Исходный граф для консольного приложения представлен в формате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METIS</w:t>
      </w:r>
      <w:r w:rsidR="00E5576C">
        <w:rPr>
          <w:rFonts w:ascii="Times New Roman CYR" w:hAnsi="Times New Roman CYR" w:cs="Times New Roman CYR"/>
          <w:sz w:val="24"/>
          <w:szCs w:val="24"/>
        </w:rPr>
        <w:t>.</w:t>
      </w:r>
    </w:p>
    <w:p w:rsidR="000F7FD5" w:rsidRDefault="005C12AA" w:rsidP="00456DFF">
      <w:pPr>
        <w:widowControl w:val="0"/>
        <w:tabs>
          <w:tab w:val="left" w:pos="63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lastRenderedPageBreak/>
        <w:t xml:space="preserve">6.3 </w:t>
      </w:r>
      <w:r w:rsidR="004D21E8" w:rsidRPr="00B2266E">
        <w:rPr>
          <w:rFonts w:ascii="Times New Roman CYR" w:hAnsi="Times New Roman CYR" w:cs="Times New Roman CYR"/>
          <w:b/>
          <w:sz w:val="24"/>
          <w:szCs w:val="24"/>
        </w:rPr>
        <w:t>Требования к выходным данным</w:t>
      </w:r>
    </w:p>
    <w:p w:rsidR="00456DFF" w:rsidRPr="00D26A44" w:rsidRDefault="00456DFF" w:rsidP="00456DFF">
      <w:pPr>
        <w:widowControl w:val="0"/>
        <w:tabs>
          <w:tab w:val="left" w:pos="63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Выходными данными консольного приложения</w:t>
      </w:r>
      <w:r w:rsidR="001F3F0E">
        <w:rPr>
          <w:rFonts w:ascii="Times New Roman CYR" w:hAnsi="Times New Roman CYR" w:cs="Times New Roman CYR"/>
          <w:sz w:val="24"/>
          <w:szCs w:val="24"/>
        </w:rPr>
        <w:t xml:space="preserve"> является вектор регулярной нумерации.</w:t>
      </w:r>
      <w:ins w:id="27" w:author="Николай Старостин" w:date="2017-10-05T14:52:00Z">
        <w:r w:rsidR="00D26A44" w:rsidRPr="00D26A44">
          <w:rPr>
            <w:rFonts w:ascii="Times New Roman CYR" w:hAnsi="Times New Roman CYR" w:cs="Times New Roman CYR"/>
            <w:sz w:val="24"/>
            <w:szCs w:val="24"/>
            <w:rPrChange w:id="28" w:author="Николай Старостин" w:date="2017-10-05T14:52:00Z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</w:rPrChange>
          </w:rPr>
          <w:t xml:space="preserve"> </w:t>
        </w:r>
        <w:r w:rsidR="00D26A44">
          <w:rPr>
            <w:rFonts w:ascii="Times New Roman CYR" w:hAnsi="Times New Roman CYR" w:cs="Times New Roman CYR"/>
            <w:sz w:val="24"/>
            <w:szCs w:val="24"/>
          </w:rPr>
          <w:t xml:space="preserve">Структура формата выходных </w:t>
        </w:r>
      </w:ins>
      <w:ins w:id="29" w:author="Николай Старостин" w:date="2017-10-05T14:53:00Z">
        <w:r w:rsidR="00D26A44">
          <w:rPr>
            <w:rFonts w:ascii="Times New Roman CYR" w:hAnsi="Times New Roman CYR" w:cs="Times New Roman CYR"/>
            <w:sz w:val="24"/>
            <w:szCs w:val="24"/>
          </w:rPr>
          <w:t>данных должен быть согласован в процессе работы по данному ТЗ.</w:t>
        </w:r>
      </w:ins>
    </w:p>
    <w:p w:rsidR="00456DFF" w:rsidRDefault="000F7FD5" w:rsidP="00456DFF">
      <w:pPr>
        <w:widowControl w:val="0"/>
        <w:tabs>
          <w:tab w:val="left" w:pos="63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b/>
          <w:sz w:val="24"/>
          <w:szCs w:val="24"/>
        </w:rPr>
      </w:pPr>
      <w:r w:rsidRPr="007661E7">
        <w:rPr>
          <w:rFonts w:ascii="Times New Roman CYR" w:hAnsi="Times New Roman CYR" w:cs="Times New Roman CYR"/>
          <w:b/>
          <w:sz w:val="24"/>
          <w:szCs w:val="24"/>
        </w:rPr>
        <w:t xml:space="preserve">7 </w:t>
      </w:r>
      <w:r w:rsidRPr="00B2266E">
        <w:rPr>
          <w:rFonts w:ascii="Times New Roman CYR" w:hAnsi="Times New Roman CYR" w:cs="Times New Roman CYR"/>
          <w:b/>
          <w:sz w:val="24"/>
          <w:szCs w:val="24"/>
        </w:rPr>
        <w:t>Требования к программной совместимости</w:t>
      </w:r>
    </w:p>
    <w:p w:rsidR="000F7FD5" w:rsidRPr="00BF60F4" w:rsidRDefault="00456DFF" w:rsidP="00BF60F4">
      <w:pPr>
        <w:widowControl w:val="0"/>
        <w:tabs>
          <w:tab w:val="left" w:pos="63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b/>
          <w:sz w:val="24"/>
          <w:szCs w:val="24"/>
        </w:rPr>
      </w:pPr>
      <w:r w:rsidRPr="00456DFF">
        <w:rPr>
          <w:rFonts w:ascii="Times New Roman CYR" w:hAnsi="Times New Roman CYR" w:cs="Times New Roman CYR"/>
          <w:sz w:val="24"/>
          <w:szCs w:val="24"/>
        </w:rPr>
        <w:t>Библиотек</w:t>
      </w:r>
      <w:r>
        <w:rPr>
          <w:rFonts w:ascii="Times New Roman CYR" w:hAnsi="Times New Roman CYR" w:cs="Times New Roman CYR"/>
          <w:sz w:val="24"/>
          <w:szCs w:val="24"/>
        </w:rPr>
        <w:t xml:space="preserve">а и консольное приложение </w:t>
      </w:r>
      <w:r>
        <w:rPr>
          <w:rFonts w:ascii="Times New Roman" w:hAnsi="Times New Roman"/>
          <w:sz w:val="24"/>
          <w:szCs w:val="24"/>
        </w:rPr>
        <w:t>должны</w:t>
      </w:r>
      <w:r w:rsidR="000F7FD5">
        <w:rPr>
          <w:rFonts w:ascii="Times New Roman" w:hAnsi="Times New Roman"/>
          <w:sz w:val="24"/>
          <w:szCs w:val="24"/>
        </w:rPr>
        <w:t xml:space="preserve"> функционировать в рамках </w:t>
      </w:r>
      <w:r w:rsidR="000F7FD5" w:rsidRPr="007661E7">
        <w:rPr>
          <w:rFonts w:ascii="Times New Roman" w:hAnsi="Times New Roman"/>
          <w:sz w:val="24"/>
          <w:szCs w:val="24"/>
        </w:rPr>
        <w:t>.</w:t>
      </w:r>
      <w:r w:rsidR="000F7FD5">
        <w:rPr>
          <w:rFonts w:ascii="Times New Roman" w:hAnsi="Times New Roman"/>
          <w:sz w:val="24"/>
          <w:szCs w:val="24"/>
          <w:lang w:val="en-US"/>
        </w:rPr>
        <w:t>Net</w:t>
      </w:r>
      <w:r w:rsidR="000F7FD5" w:rsidRPr="007661E7">
        <w:rPr>
          <w:rFonts w:ascii="Times New Roman" w:hAnsi="Times New Roman"/>
          <w:sz w:val="24"/>
          <w:szCs w:val="24"/>
        </w:rPr>
        <w:t xml:space="preserve"> </w:t>
      </w:r>
      <w:r w:rsidR="000F7FD5">
        <w:rPr>
          <w:rFonts w:ascii="Times New Roman" w:hAnsi="Times New Roman"/>
          <w:sz w:val="24"/>
          <w:szCs w:val="24"/>
          <w:lang w:val="en-US"/>
        </w:rPr>
        <w:t>Framework</w:t>
      </w:r>
      <w:r w:rsidR="000F7FD5" w:rsidRPr="007661E7">
        <w:rPr>
          <w:rFonts w:ascii="Times New Roman" w:hAnsi="Times New Roman"/>
          <w:sz w:val="24"/>
          <w:szCs w:val="24"/>
        </w:rPr>
        <w:t xml:space="preserve"> </w:t>
      </w:r>
      <w:ins w:id="30" w:author="Дмитрий" w:date="2017-10-10T19:36:00Z">
        <w:r w:rsidR="00BF2C18" w:rsidRPr="00BF2C18">
          <w:rPr>
            <w:rFonts w:ascii="Times New Roman" w:hAnsi="Times New Roman"/>
            <w:sz w:val="24"/>
            <w:szCs w:val="24"/>
            <w:rPrChange w:id="31" w:author="Дмитрий" w:date="2017-10-10T19:36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4.</w:t>
        </w:r>
        <w:r w:rsidR="00BF2C18" w:rsidRPr="00905874">
          <w:rPr>
            <w:rFonts w:ascii="Times New Roman" w:hAnsi="Times New Roman"/>
            <w:sz w:val="24"/>
            <w:szCs w:val="24"/>
            <w:rPrChange w:id="32" w:author="Дмитрий Полунин" w:date="2017-11-01T22:26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>6</w:t>
        </w:r>
      </w:ins>
      <w:del w:id="33" w:author="Дмитрий" w:date="2017-10-10T19:36:00Z">
        <w:r w:rsidR="000F7FD5" w:rsidRPr="007661E7" w:rsidDel="00BF2C18">
          <w:rPr>
            <w:rFonts w:ascii="Times New Roman" w:hAnsi="Times New Roman"/>
            <w:sz w:val="24"/>
            <w:szCs w:val="24"/>
          </w:rPr>
          <w:delText>3.5</w:delText>
        </w:r>
      </w:del>
      <w:r w:rsidR="000F7FD5" w:rsidRPr="007661E7">
        <w:rPr>
          <w:rFonts w:ascii="Times New Roman" w:hAnsi="Times New Roman"/>
          <w:sz w:val="24"/>
          <w:szCs w:val="24"/>
        </w:rPr>
        <w:t xml:space="preserve"> </w:t>
      </w:r>
      <w:r w:rsidR="000F7FD5">
        <w:rPr>
          <w:rFonts w:ascii="Times New Roman" w:hAnsi="Times New Roman"/>
          <w:sz w:val="24"/>
          <w:szCs w:val="24"/>
        </w:rPr>
        <w:t xml:space="preserve">(и младше) </w:t>
      </w:r>
      <w:r>
        <w:rPr>
          <w:rFonts w:ascii="Times New Roman" w:hAnsi="Times New Roman"/>
          <w:sz w:val="24"/>
          <w:szCs w:val="24"/>
        </w:rPr>
        <w:t xml:space="preserve">и </w:t>
      </w:r>
      <w:r w:rsidR="000F7FD5">
        <w:rPr>
          <w:rFonts w:ascii="Times New Roman" w:hAnsi="Times New Roman"/>
          <w:sz w:val="24"/>
          <w:szCs w:val="24"/>
        </w:rPr>
        <w:t xml:space="preserve">в рамках ОС </w:t>
      </w:r>
      <w:r w:rsidR="000F7FD5">
        <w:rPr>
          <w:rFonts w:ascii="Times New Roman" w:hAnsi="Times New Roman"/>
          <w:sz w:val="24"/>
          <w:szCs w:val="24"/>
          <w:lang w:val="en-US"/>
        </w:rPr>
        <w:t>Windows</w:t>
      </w:r>
      <w:r w:rsidR="000F7FD5" w:rsidRPr="00DD2E29">
        <w:rPr>
          <w:rFonts w:ascii="Times New Roman" w:hAnsi="Times New Roman"/>
          <w:sz w:val="24"/>
          <w:szCs w:val="24"/>
        </w:rPr>
        <w:t xml:space="preserve"> </w:t>
      </w:r>
      <w:r w:rsidR="000F7FD5">
        <w:rPr>
          <w:rFonts w:ascii="Times New Roman" w:hAnsi="Times New Roman"/>
          <w:sz w:val="24"/>
          <w:szCs w:val="24"/>
        </w:rPr>
        <w:t xml:space="preserve">10. </w:t>
      </w:r>
      <w:r w:rsidR="000F7FD5">
        <w:rPr>
          <w:rFonts w:ascii="Times New Roman" w:hAnsi="Times New Roman"/>
          <w:sz w:val="24"/>
          <w:szCs w:val="24"/>
        </w:rPr>
        <w:softHyphen/>
      </w:r>
    </w:p>
    <w:p w:rsidR="000F7FD5" w:rsidRDefault="000F7FD5" w:rsidP="007661E7">
      <w:pPr>
        <w:widowControl w:val="0"/>
        <w:tabs>
          <w:tab w:val="left" w:pos="63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t>8 Требования к документации</w:t>
      </w:r>
    </w:p>
    <w:p w:rsidR="0094246B" w:rsidRDefault="00456DFF" w:rsidP="007661E7">
      <w:pPr>
        <w:widowControl w:val="0"/>
        <w:tabs>
          <w:tab w:val="left" w:pos="851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Комплект документации </w:t>
      </w:r>
      <w:del w:id="34" w:author="Николай Старостин" w:date="2017-10-05T14:54:00Z">
        <w:r w:rsidDel="00D26A44">
          <w:rPr>
            <w:rFonts w:ascii="Times New Roman" w:hAnsi="Times New Roman"/>
            <w:sz w:val="24"/>
            <w:szCs w:val="24"/>
          </w:rPr>
          <w:delText>библиотеке</w:delText>
        </w:r>
        <w:r w:rsidR="000F7FD5" w:rsidDel="00D26A44">
          <w:rPr>
            <w:rFonts w:ascii="Times New Roman" w:hAnsi="Times New Roman"/>
            <w:sz w:val="24"/>
            <w:szCs w:val="24"/>
          </w:rPr>
          <w:delText xml:space="preserve"> </w:delText>
        </w:r>
      </w:del>
      <w:r w:rsidR="000F7FD5">
        <w:rPr>
          <w:rFonts w:ascii="Times New Roman" w:hAnsi="Times New Roman"/>
          <w:sz w:val="24"/>
          <w:szCs w:val="24"/>
        </w:rPr>
        <w:t>включает</w:t>
      </w:r>
      <w:r w:rsidR="000F7FD5">
        <w:rPr>
          <w:rFonts w:ascii="Times New Roman CYR" w:hAnsi="Times New Roman CYR" w:cs="Times New Roman CYR"/>
          <w:sz w:val="24"/>
          <w:szCs w:val="24"/>
        </w:rPr>
        <w:t>:</w:t>
      </w:r>
    </w:p>
    <w:p w:rsidR="0094246B" w:rsidRPr="00D26A44" w:rsidRDefault="0094246B">
      <w:pPr>
        <w:pStyle w:val="af"/>
        <w:widowControl w:val="0"/>
        <w:numPr>
          <w:ilvl w:val="0"/>
          <w:numId w:val="40"/>
        </w:numPr>
        <w:tabs>
          <w:tab w:val="left" w:pos="851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b/>
          <w:sz w:val="24"/>
          <w:szCs w:val="24"/>
          <w:rPrChange w:id="35" w:author="Николай Старостин" w:date="2017-10-05T14:55:00Z">
            <w:rPr>
              <w:b/>
            </w:rPr>
          </w:rPrChange>
        </w:rPr>
        <w:pPrChange w:id="36" w:author="Николай Старостин" w:date="2017-10-05T14:55:00Z">
          <w:pPr>
            <w:widowControl w:val="0"/>
            <w:tabs>
              <w:tab w:val="left" w:pos="851"/>
            </w:tabs>
            <w:autoSpaceDE w:val="0"/>
            <w:autoSpaceDN w:val="0"/>
            <w:adjustRightInd w:val="0"/>
            <w:spacing w:after="120" w:line="240" w:lineRule="auto"/>
            <w:jc w:val="both"/>
          </w:pPr>
        </w:pPrChange>
      </w:pPr>
      <w:del w:id="37" w:author="Николай Старостин" w:date="2017-10-05T14:55:00Z">
        <w:r w:rsidRPr="00D26A44" w:rsidDel="00D26A44">
          <w:rPr>
            <w:rFonts w:ascii="Times New Roman CYR" w:hAnsi="Times New Roman CYR" w:cs="Times New Roman CYR"/>
            <w:sz w:val="24"/>
            <w:szCs w:val="24"/>
            <w:rPrChange w:id="38" w:author="Николай Старостин" w:date="2017-10-05T14:55:00Z">
              <w:rPr/>
            </w:rPrChange>
          </w:rPr>
          <w:delText xml:space="preserve">8.1 </w:delText>
        </w:r>
      </w:del>
      <w:r w:rsidRPr="00D26A44">
        <w:rPr>
          <w:rFonts w:ascii="Times New Roman CYR" w:hAnsi="Times New Roman CYR" w:cs="Times New Roman CYR"/>
          <w:sz w:val="24"/>
          <w:szCs w:val="24"/>
          <w:rPrChange w:id="39" w:author="Николай Старостин" w:date="2017-10-05T14:55:00Z">
            <w:rPr/>
          </w:rPrChange>
        </w:rPr>
        <w:t>Руководство оператора</w:t>
      </w:r>
      <w:r w:rsidR="00742DEB" w:rsidRPr="00D26A44">
        <w:rPr>
          <w:rFonts w:ascii="Times New Roman CYR" w:hAnsi="Times New Roman CYR" w:cs="Times New Roman CYR"/>
          <w:sz w:val="24"/>
          <w:szCs w:val="24"/>
          <w:rPrChange w:id="40" w:author="Николай Старостин" w:date="2017-10-05T14:55:00Z">
            <w:rPr/>
          </w:rPrChange>
        </w:rPr>
        <w:t xml:space="preserve"> </w:t>
      </w:r>
      <w:del w:id="41" w:author="Николай Старостин" w:date="2017-10-05T14:53:00Z">
        <w:r w:rsidR="001F3F0E" w:rsidRPr="00D26A44" w:rsidDel="00D26A44">
          <w:rPr>
            <w:rFonts w:ascii="Times New Roman CYR" w:hAnsi="Times New Roman CYR" w:cs="Times New Roman CYR"/>
            <w:sz w:val="24"/>
            <w:szCs w:val="24"/>
            <w:rPrChange w:id="42" w:author="Николай Старостин" w:date="2017-10-05T14:55:00Z">
              <w:rPr/>
            </w:rPrChange>
          </w:rPr>
          <w:delText xml:space="preserve">по использованию </w:delText>
        </w:r>
      </w:del>
      <w:r w:rsidR="001F3F0E" w:rsidRPr="00D26A44">
        <w:rPr>
          <w:rFonts w:ascii="Times New Roman CYR" w:hAnsi="Times New Roman CYR" w:cs="Times New Roman CYR"/>
          <w:sz w:val="24"/>
          <w:szCs w:val="24"/>
          <w:rPrChange w:id="43" w:author="Николай Старостин" w:date="2017-10-05T14:55:00Z">
            <w:rPr/>
          </w:rPrChange>
        </w:rPr>
        <w:t>библиотеки</w:t>
      </w:r>
      <w:ins w:id="44" w:author="Николай Старостин" w:date="2017-10-05T15:01:00Z">
        <w:r w:rsidR="00125285">
          <w:rPr>
            <w:rFonts w:ascii="Times New Roman CYR" w:hAnsi="Times New Roman CYR" w:cs="Times New Roman CYR"/>
            <w:sz w:val="24"/>
            <w:szCs w:val="24"/>
          </w:rPr>
          <w:t>.</w:t>
        </w:r>
      </w:ins>
    </w:p>
    <w:p w:rsidR="00D26A44" w:rsidRPr="00D26A44" w:rsidRDefault="000F7FD5">
      <w:pPr>
        <w:pStyle w:val="af"/>
        <w:widowControl w:val="0"/>
        <w:numPr>
          <w:ilvl w:val="0"/>
          <w:numId w:val="40"/>
        </w:numPr>
        <w:tabs>
          <w:tab w:val="left" w:pos="851"/>
        </w:tabs>
        <w:autoSpaceDE w:val="0"/>
        <w:autoSpaceDN w:val="0"/>
        <w:adjustRightInd w:val="0"/>
        <w:spacing w:after="120" w:line="240" w:lineRule="auto"/>
        <w:jc w:val="both"/>
        <w:rPr>
          <w:ins w:id="45" w:author="Николай Старостин" w:date="2017-10-05T14:55:00Z"/>
          <w:rFonts w:ascii="Times New Roman" w:hAnsi="Times New Roman"/>
          <w:sz w:val="24"/>
          <w:szCs w:val="24"/>
          <w:rPrChange w:id="46" w:author="Николай Старостин" w:date="2017-10-05T14:55:00Z">
            <w:rPr>
              <w:ins w:id="47" w:author="Николай Старостин" w:date="2017-10-05T14:55:00Z"/>
              <w:rFonts w:ascii="Times New Roman CYR" w:hAnsi="Times New Roman CYR" w:cs="Times New Roman CYR"/>
              <w:sz w:val="24"/>
              <w:szCs w:val="24"/>
            </w:rPr>
          </w:rPrChange>
        </w:rPr>
        <w:pPrChange w:id="48" w:author="Николай Старостин" w:date="2017-10-05T14:55:00Z">
          <w:pPr>
            <w:pStyle w:val="af"/>
            <w:widowControl w:val="0"/>
            <w:numPr>
              <w:ilvl w:val="1"/>
              <w:numId w:val="39"/>
            </w:numPr>
            <w:tabs>
              <w:tab w:val="left" w:pos="851"/>
            </w:tabs>
            <w:autoSpaceDE w:val="0"/>
            <w:autoSpaceDN w:val="0"/>
            <w:adjustRightInd w:val="0"/>
            <w:spacing w:after="120" w:line="240" w:lineRule="auto"/>
            <w:ind w:left="360" w:hanging="360"/>
            <w:jc w:val="both"/>
          </w:pPr>
        </w:pPrChange>
      </w:pPr>
      <w:r w:rsidRPr="00D26A44">
        <w:rPr>
          <w:rFonts w:ascii="Times New Roman CYR" w:hAnsi="Times New Roman CYR" w:cs="Times New Roman CYR"/>
          <w:sz w:val="24"/>
          <w:szCs w:val="24"/>
          <w:rPrChange w:id="49" w:author="Николай Старостин" w:date="2017-10-05T14:55:00Z">
            <w:rPr/>
          </w:rPrChange>
        </w:rPr>
        <w:t>Руководство</w:t>
      </w:r>
      <w:r w:rsidR="0063534A" w:rsidRPr="00D26A44">
        <w:rPr>
          <w:rFonts w:ascii="Times New Roman CYR" w:hAnsi="Times New Roman CYR" w:cs="Times New Roman CYR"/>
          <w:sz w:val="24"/>
          <w:szCs w:val="24"/>
          <w:rPrChange w:id="50" w:author="Николай Старостин" w:date="2017-10-05T14:55:00Z">
            <w:rPr/>
          </w:rPrChange>
        </w:rPr>
        <w:t xml:space="preserve"> системного</w:t>
      </w:r>
      <w:r w:rsidRPr="00D26A44">
        <w:rPr>
          <w:rFonts w:ascii="Times New Roman CYR" w:hAnsi="Times New Roman CYR" w:cs="Times New Roman CYR"/>
          <w:sz w:val="24"/>
          <w:szCs w:val="24"/>
          <w:rPrChange w:id="51" w:author="Николай Старостин" w:date="2017-10-05T14:55:00Z">
            <w:rPr/>
          </w:rPrChange>
        </w:rPr>
        <w:t xml:space="preserve"> </w:t>
      </w:r>
      <w:r w:rsidR="0094246B" w:rsidRPr="00D26A44">
        <w:rPr>
          <w:rFonts w:ascii="Times New Roman CYR" w:hAnsi="Times New Roman CYR" w:cs="Times New Roman CYR"/>
          <w:sz w:val="24"/>
          <w:szCs w:val="24"/>
          <w:rPrChange w:id="52" w:author="Николай Старостин" w:date="2017-10-05T14:55:00Z">
            <w:rPr/>
          </w:rPrChange>
        </w:rPr>
        <w:t>программиста</w:t>
      </w:r>
      <w:ins w:id="53" w:author="Николай Старостин" w:date="2017-10-05T14:55:00Z">
        <w:r w:rsidR="00D26A44" w:rsidRPr="00D26A44">
          <w:rPr>
            <w:rFonts w:ascii="Times New Roman CYR" w:hAnsi="Times New Roman CYR" w:cs="Times New Roman CYR"/>
            <w:sz w:val="24"/>
            <w:szCs w:val="24"/>
            <w:rPrChange w:id="54" w:author="Николай Старостин" w:date="2017-10-05T14:55:00Z">
              <w:rPr/>
            </w:rPrChange>
          </w:rPr>
          <w:t>.</w:t>
        </w:r>
      </w:ins>
    </w:p>
    <w:p w:rsidR="00D26A44" w:rsidRDefault="00D26A44">
      <w:pPr>
        <w:pStyle w:val="af"/>
        <w:widowControl w:val="0"/>
        <w:tabs>
          <w:tab w:val="left" w:pos="851"/>
        </w:tabs>
        <w:autoSpaceDE w:val="0"/>
        <w:autoSpaceDN w:val="0"/>
        <w:adjustRightInd w:val="0"/>
        <w:spacing w:after="120" w:line="240" w:lineRule="auto"/>
        <w:ind w:left="360"/>
        <w:jc w:val="both"/>
        <w:rPr>
          <w:ins w:id="55" w:author="Николай Старостин" w:date="2017-10-05T14:55:00Z"/>
          <w:rFonts w:ascii="Times New Roman CYR" w:hAnsi="Times New Roman CYR" w:cs="Times New Roman CYR"/>
          <w:sz w:val="24"/>
          <w:szCs w:val="24"/>
        </w:rPr>
        <w:pPrChange w:id="56" w:author="Николай Старостин" w:date="2017-10-05T14:55:00Z">
          <w:pPr>
            <w:pStyle w:val="af"/>
            <w:widowControl w:val="0"/>
            <w:numPr>
              <w:ilvl w:val="1"/>
              <w:numId w:val="39"/>
            </w:numPr>
            <w:tabs>
              <w:tab w:val="left" w:pos="851"/>
            </w:tabs>
            <w:autoSpaceDE w:val="0"/>
            <w:autoSpaceDN w:val="0"/>
            <w:adjustRightInd w:val="0"/>
            <w:spacing w:after="120" w:line="240" w:lineRule="auto"/>
            <w:ind w:left="360" w:hanging="360"/>
            <w:jc w:val="both"/>
          </w:pPr>
        </w:pPrChange>
      </w:pPr>
    </w:p>
    <w:p w:rsidR="001F3F0E" w:rsidRPr="00D26A44" w:rsidRDefault="00D26A44">
      <w:pPr>
        <w:pStyle w:val="af"/>
        <w:widowControl w:val="0"/>
        <w:tabs>
          <w:tab w:val="left" w:pos="851"/>
        </w:tabs>
        <w:autoSpaceDE w:val="0"/>
        <w:autoSpaceDN w:val="0"/>
        <w:adjustRightInd w:val="0"/>
        <w:spacing w:after="120" w:line="240" w:lineRule="auto"/>
        <w:ind w:left="360"/>
        <w:jc w:val="both"/>
        <w:rPr>
          <w:rFonts w:ascii="Times New Roman" w:hAnsi="Times New Roman"/>
          <w:sz w:val="24"/>
          <w:szCs w:val="24"/>
          <w:rPrChange w:id="57" w:author="Николай Старостин" w:date="2017-10-05T14:55:00Z">
            <w:rPr/>
          </w:rPrChange>
        </w:rPr>
        <w:pPrChange w:id="58" w:author="Николай Старостин" w:date="2017-10-05T14:55:00Z">
          <w:pPr>
            <w:pStyle w:val="af"/>
            <w:widowControl w:val="0"/>
            <w:numPr>
              <w:ilvl w:val="1"/>
              <w:numId w:val="39"/>
            </w:numPr>
            <w:tabs>
              <w:tab w:val="left" w:pos="851"/>
            </w:tabs>
            <w:autoSpaceDE w:val="0"/>
            <w:autoSpaceDN w:val="0"/>
            <w:adjustRightInd w:val="0"/>
            <w:spacing w:after="120" w:line="240" w:lineRule="auto"/>
            <w:ind w:left="360" w:hanging="360"/>
            <w:jc w:val="both"/>
          </w:pPr>
        </w:pPrChange>
      </w:pPr>
      <w:ins w:id="59" w:author="Николай Старостин" w:date="2017-10-05T14:55:00Z">
        <w:r w:rsidRPr="00D26A44">
          <w:rPr>
            <w:rFonts w:ascii="Times New Roman CYR" w:hAnsi="Times New Roman CYR" w:cs="Times New Roman CYR"/>
            <w:sz w:val="24"/>
            <w:szCs w:val="24"/>
          </w:rPr>
          <w:t xml:space="preserve">Программная документация должна быть выполнена на бумажных носителях в соответствии </w:t>
        </w:r>
        <w:proofErr w:type="gramStart"/>
        <w:r w:rsidRPr="00D26A44">
          <w:rPr>
            <w:rFonts w:ascii="Times New Roman CYR" w:hAnsi="Times New Roman CYR" w:cs="Times New Roman CYR"/>
            <w:sz w:val="24"/>
            <w:szCs w:val="24"/>
          </w:rPr>
          <w:t>со  стандартами</w:t>
        </w:r>
        <w:proofErr w:type="gramEnd"/>
        <w:r w:rsidRPr="00D26A44">
          <w:rPr>
            <w:rFonts w:ascii="Times New Roman CYR" w:hAnsi="Times New Roman CYR" w:cs="Times New Roman CYR"/>
            <w:sz w:val="24"/>
            <w:szCs w:val="24"/>
          </w:rPr>
          <w:t xml:space="preserve"> ЕСПД</w:t>
        </w:r>
      </w:ins>
      <w:ins w:id="60" w:author="Николай Старостин" w:date="2017-10-05T15:01:00Z">
        <w:r w:rsidR="00125285">
          <w:rPr>
            <w:rFonts w:ascii="Times New Roman CYR" w:hAnsi="Times New Roman CYR" w:cs="Times New Roman CYR"/>
            <w:sz w:val="24"/>
            <w:szCs w:val="24"/>
          </w:rPr>
          <w:t>.</w:t>
        </w:r>
      </w:ins>
      <w:del w:id="61" w:author="Николай Старостин" w:date="2017-10-05T14:53:00Z">
        <w:r w:rsidR="00742DEB" w:rsidRPr="00D26A44" w:rsidDel="00D26A44">
          <w:rPr>
            <w:rFonts w:ascii="Times New Roman CYR" w:hAnsi="Times New Roman CYR" w:cs="Times New Roman CYR"/>
            <w:sz w:val="24"/>
            <w:szCs w:val="24"/>
            <w:rPrChange w:id="62" w:author="Николай Старостин" w:date="2017-10-05T14:55:00Z">
              <w:rPr>
                <w:rFonts w:ascii="Times New Roman CYR" w:hAnsi="Times New Roman CYR" w:cs="Times New Roman CYR"/>
              </w:rPr>
            </w:rPrChange>
          </w:rPr>
          <w:delText xml:space="preserve"> </w:delText>
        </w:r>
        <w:r w:rsidR="001F3F0E" w:rsidRPr="00D26A44" w:rsidDel="00D26A44">
          <w:rPr>
            <w:rFonts w:ascii="Times New Roman" w:hAnsi="Times New Roman"/>
            <w:sz w:val="24"/>
            <w:szCs w:val="24"/>
            <w:rPrChange w:id="63" w:author="Николай Старостин" w:date="2017-10-05T14:55:00Z">
              <w:rPr/>
            </w:rPrChange>
          </w:rPr>
          <w:delText>по установке и настройке библиотеки</w:delText>
        </w:r>
      </w:del>
    </w:p>
    <w:p w:rsidR="0094246B" w:rsidRPr="00BF60F4" w:rsidRDefault="00BF60F4" w:rsidP="00BF60F4">
      <w:pPr>
        <w:widowControl w:val="0"/>
        <w:tabs>
          <w:tab w:val="left" w:pos="63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t xml:space="preserve">9 </w:t>
      </w:r>
      <w:r w:rsidR="0094246B" w:rsidRPr="00BF60F4">
        <w:rPr>
          <w:rFonts w:ascii="Times New Roman CYR" w:hAnsi="Times New Roman CYR" w:cs="Times New Roman CYR"/>
          <w:b/>
          <w:sz w:val="24"/>
          <w:szCs w:val="24"/>
        </w:rPr>
        <w:t>Требования к надежности не предъявляются.</w:t>
      </w:r>
    </w:p>
    <w:p w:rsidR="00BF60F4" w:rsidRPr="00BF60F4" w:rsidRDefault="00BF60F4" w:rsidP="0094246B">
      <w:pPr>
        <w:widowControl w:val="0"/>
        <w:tabs>
          <w:tab w:val="left" w:pos="63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94246B" w:rsidRPr="00BF60F4" w:rsidRDefault="00BF60F4" w:rsidP="00BF60F4">
      <w:pPr>
        <w:widowControl w:val="0"/>
        <w:tabs>
          <w:tab w:val="left" w:pos="630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b/>
          <w:sz w:val="24"/>
          <w:szCs w:val="24"/>
        </w:rPr>
      </w:pPr>
      <w:r>
        <w:rPr>
          <w:rFonts w:ascii="Times New Roman CYR" w:hAnsi="Times New Roman CYR" w:cs="Times New Roman CYR"/>
          <w:b/>
          <w:sz w:val="24"/>
          <w:szCs w:val="24"/>
        </w:rPr>
        <w:t xml:space="preserve">10 </w:t>
      </w:r>
      <w:r w:rsidR="0094246B" w:rsidRPr="00BF60F4">
        <w:rPr>
          <w:rFonts w:ascii="Times New Roman CYR" w:hAnsi="Times New Roman CYR" w:cs="Times New Roman CYR"/>
          <w:b/>
          <w:sz w:val="24"/>
          <w:szCs w:val="24"/>
        </w:rPr>
        <w:t>Требования к маркировке и упаковке не предъявляются.</w:t>
      </w:r>
    </w:p>
    <w:p w:rsidR="00BF60F4" w:rsidRPr="00BF60F4" w:rsidRDefault="00BF60F4" w:rsidP="00BF60F4">
      <w:pPr>
        <w:widowControl w:val="0"/>
        <w:tabs>
          <w:tab w:val="left" w:pos="630"/>
        </w:tabs>
        <w:autoSpaceDE w:val="0"/>
        <w:autoSpaceDN w:val="0"/>
        <w:adjustRightInd w:val="0"/>
        <w:spacing w:after="120" w:line="240" w:lineRule="auto"/>
        <w:ind w:left="360"/>
        <w:jc w:val="both"/>
        <w:rPr>
          <w:rFonts w:ascii="Times New Roman CYR" w:hAnsi="Times New Roman CYR" w:cs="Times New Roman CYR"/>
          <w:b/>
          <w:sz w:val="24"/>
          <w:szCs w:val="24"/>
        </w:rPr>
      </w:pPr>
    </w:p>
    <w:p w:rsidR="000F7FD5" w:rsidRPr="00B2266E" w:rsidRDefault="000F7FD5" w:rsidP="007661E7">
      <w:pPr>
        <w:widowControl w:val="0"/>
        <w:numPr>
          <w:ilvl w:val="0"/>
          <w:numId w:val="35"/>
        </w:numPr>
        <w:tabs>
          <w:tab w:val="left" w:pos="284"/>
          <w:tab w:val="left" w:pos="567"/>
        </w:tabs>
        <w:autoSpaceDE w:val="0"/>
        <w:autoSpaceDN w:val="0"/>
        <w:adjustRightInd w:val="0"/>
        <w:spacing w:after="120" w:line="240" w:lineRule="auto"/>
        <w:ind w:left="284" w:hanging="284"/>
        <w:jc w:val="both"/>
        <w:rPr>
          <w:rFonts w:ascii="Times New Roman CYR" w:hAnsi="Times New Roman CYR" w:cs="Times New Roman CYR"/>
          <w:b/>
          <w:sz w:val="24"/>
          <w:szCs w:val="24"/>
        </w:rPr>
      </w:pPr>
      <w:r w:rsidRPr="00B2266E">
        <w:rPr>
          <w:rFonts w:ascii="Times New Roman CYR" w:hAnsi="Times New Roman CYR" w:cs="Times New Roman CYR"/>
          <w:b/>
          <w:sz w:val="24"/>
          <w:szCs w:val="24"/>
        </w:rPr>
        <w:t>Общие требования</w:t>
      </w:r>
    </w:p>
    <w:p w:rsidR="000F7FD5" w:rsidRDefault="000F7FD5" w:rsidP="0033202A">
      <w:pPr>
        <w:widowControl w:val="0"/>
        <w:tabs>
          <w:tab w:val="left" w:pos="309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 w:rsidRPr="0033202A">
        <w:rPr>
          <w:rFonts w:ascii="Times New Roman CYR" w:hAnsi="Times New Roman CYR" w:cs="Times New Roman CYR"/>
          <w:sz w:val="24"/>
          <w:szCs w:val="24"/>
        </w:rPr>
        <w:t>Результат работы –</w:t>
      </w:r>
      <w:r w:rsidR="0033202A" w:rsidRPr="0033202A">
        <w:rPr>
          <w:rFonts w:ascii="Times New Roman CYR" w:hAnsi="Times New Roman CYR" w:cs="Times New Roman CYR"/>
          <w:sz w:val="24"/>
          <w:szCs w:val="24"/>
        </w:rPr>
        <w:t xml:space="preserve"> библиотека и консольное приложение, написанные на языке </w:t>
      </w:r>
      <w:r w:rsidR="0033202A" w:rsidRPr="0033202A">
        <w:rPr>
          <w:rFonts w:ascii="Times New Roman CYR" w:hAnsi="Times New Roman CYR" w:cs="Times New Roman CYR"/>
          <w:sz w:val="24"/>
          <w:szCs w:val="24"/>
          <w:lang w:val="en-US"/>
        </w:rPr>
        <w:t>C</w:t>
      </w:r>
      <w:r w:rsidR="0033202A" w:rsidRPr="0033202A">
        <w:rPr>
          <w:rFonts w:ascii="Times New Roman CYR" w:hAnsi="Times New Roman CYR" w:cs="Times New Roman CYR"/>
          <w:sz w:val="24"/>
          <w:szCs w:val="24"/>
        </w:rPr>
        <w:t xml:space="preserve">#. </w:t>
      </w:r>
    </w:p>
    <w:p w:rsidR="0033202A" w:rsidRPr="0033202A" w:rsidRDefault="0033202A" w:rsidP="0033202A">
      <w:pPr>
        <w:widowControl w:val="0"/>
        <w:tabs>
          <w:tab w:val="left" w:pos="309"/>
        </w:tabs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</w:p>
    <w:p w:rsidR="005F6065" w:rsidRDefault="00870DC3" w:rsidP="007661E7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ins w:id="64" w:author="Николай Старостин" w:date="2017-10-05T14:59:00Z"/>
          <w:rFonts w:ascii="Times New Roman CYR" w:hAnsi="Times New Roman CYR" w:cs="Times New Roman CYR"/>
          <w:b/>
          <w:bCs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sz w:val="24"/>
          <w:szCs w:val="24"/>
        </w:rPr>
        <w:t>12</w:t>
      </w:r>
      <w:r w:rsidR="0094246B">
        <w:rPr>
          <w:rFonts w:ascii="Times New Roman CYR" w:hAnsi="Times New Roman CYR" w:cs="Times New Roman CYR"/>
          <w:b/>
          <w:bCs/>
          <w:sz w:val="24"/>
          <w:szCs w:val="24"/>
        </w:rPr>
        <w:t xml:space="preserve"> </w:t>
      </w:r>
      <w:r w:rsidR="005F6065">
        <w:rPr>
          <w:rFonts w:ascii="Times New Roman CYR" w:hAnsi="Times New Roman CYR" w:cs="Times New Roman CYR"/>
          <w:b/>
          <w:bCs/>
          <w:sz w:val="24"/>
          <w:szCs w:val="24"/>
        </w:rPr>
        <w:t>Стадии и этапы разработки</w:t>
      </w:r>
    </w:p>
    <w:p w:rsidR="002347E0" w:rsidRDefault="002347E0" w:rsidP="002347E0">
      <w:pPr>
        <w:pStyle w:val="a8"/>
        <w:rPr>
          <w:ins w:id="65" w:author="Николай Старостин" w:date="2017-10-05T14:59:00Z"/>
        </w:rPr>
      </w:pPr>
      <w:ins w:id="66" w:author="Николай Старостин" w:date="2017-10-05T14:59:00Z">
        <w:r>
          <w:rPr>
            <w:lang w:val="ru-RU"/>
          </w:rPr>
          <w:t>Этапы</w:t>
        </w:r>
        <w:r w:rsidRPr="00A10D77">
          <w:t xml:space="preserve"> НИР, их содержание, сроки выполнения и </w:t>
        </w:r>
        <w:r>
          <w:rPr>
            <w:lang w:val="ru-RU"/>
          </w:rPr>
          <w:t xml:space="preserve">вид </w:t>
        </w:r>
        <w:r w:rsidRPr="00A10D77">
          <w:t>от</w:t>
        </w:r>
        <w:r>
          <w:rPr>
            <w:lang w:val="ru-RU"/>
          </w:rPr>
          <w:t>четности</w:t>
        </w:r>
        <w:r w:rsidRPr="00A10D77">
          <w:t xml:space="preserve"> </w:t>
        </w:r>
        <w:r>
          <w:t>приведены в таблице 1.</w:t>
        </w:r>
      </w:ins>
    </w:p>
    <w:p w:rsidR="002347E0" w:rsidRDefault="002347E0" w:rsidP="002347E0">
      <w:pPr>
        <w:pStyle w:val="a8"/>
        <w:tabs>
          <w:tab w:val="left" w:pos="7410"/>
          <w:tab w:val="right" w:pos="9355"/>
        </w:tabs>
        <w:ind w:firstLine="720"/>
        <w:jc w:val="left"/>
        <w:rPr>
          <w:ins w:id="67" w:author="Николай Старостин" w:date="2017-10-05T14:59:00Z"/>
        </w:rPr>
      </w:pPr>
    </w:p>
    <w:p w:rsidR="002347E0" w:rsidRPr="002347E0" w:rsidRDefault="002347E0">
      <w:pPr>
        <w:pStyle w:val="a8"/>
        <w:tabs>
          <w:tab w:val="left" w:pos="7410"/>
          <w:tab w:val="right" w:pos="9355"/>
        </w:tabs>
        <w:ind w:right="333" w:firstLine="720"/>
        <w:jc w:val="right"/>
        <w:rPr>
          <w:ins w:id="68" w:author="Николай Старостин" w:date="2017-10-05T14:59:00Z"/>
          <w:b/>
          <w:lang w:val="en-US"/>
          <w:rPrChange w:id="69" w:author="Николай Старостин" w:date="2017-10-05T14:59:00Z">
            <w:rPr>
              <w:ins w:id="70" w:author="Николай Старостин" w:date="2017-10-05T14:59:00Z"/>
              <w:lang w:val="en-US"/>
            </w:rPr>
          </w:rPrChange>
        </w:rPr>
        <w:pPrChange w:id="71" w:author="Николай Старостин" w:date="2017-10-05T14:59:00Z">
          <w:pPr>
            <w:pStyle w:val="a8"/>
            <w:tabs>
              <w:tab w:val="left" w:pos="7410"/>
              <w:tab w:val="right" w:pos="9355"/>
            </w:tabs>
            <w:ind w:firstLine="720"/>
            <w:jc w:val="left"/>
          </w:pPr>
        </w:pPrChange>
      </w:pPr>
      <w:ins w:id="72" w:author="Николай Старостин" w:date="2017-10-05T14:59:00Z">
        <w:r w:rsidRPr="002347E0">
          <w:rPr>
            <w:b/>
            <w:rPrChange w:id="73" w:author="Николай Старостин" w:date="2017-10-05T14:59:00Z">
              <w:rPr/>
            </w:rPrChange>
          </w:rPr>
          <w:t>Таблица 1</w:t>
        </w:r>
      </w:ins>
    </w:p>
    <w:p w:rsidR="002347E0" w:rsidDel="002347E0" w:rsidRDefault="002347E0" w:rsidP="007661E7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del w:id="74" w:author="Николай Старостин" w:date="2017-10-05T14:59:00Z"/>
          <w:rFonts w:ascii="Times New Roman CYR" w:hAnsi="Times New Roman CYR" w:cs="Times New Roman CYR"/>
          <w:b/>
          <w:bCs/>
          <w:sz w:val="24"/>
          <w:szCs w:val="24"/>
        </w:rPr>
      </w:pPr>
    </w:p>
    <w:tbl>
      <w:tblPr>
        <w:tblW w:w="0" w:type="auto"/>
        <w:tblInd w:w="2" w:type="dxa"/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  <w:tblPrChange w:id="75" w:author="Николай Старостин" w:date="2017-10-05T14:59:00Z">
          <w:tblPr>
            <w:tblW w:w="0" w:type="auto"/>
            <w:tblInd w:w="2" w:type="dxa"/>
            <w:tblLayout w:type="fixed"/>
            <w:tblCellMar>
              <w:left w:w="14" w:type="dxa"/>
              <w:right w:w="14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555"/>
        <w:gridCol w:w="2434"/>
        <w:gridCol w:w="1660"/>
        <w:gridCol w:w="1248"/>
        <w:gridCol w:w="1628"/>
        <w:gridCol w:w="21"/>
        <w:gridCol w:w="1866"/>
        <w:tblGridChange w:id="76">
          <w:tblGrid>
            <w:gridCol w:w="438"/>
            <w:gridCol w:w="2551"/>
            <w:gridCol w:w="1660"/>
            <w:gridCol w:w="1248"/>
            <w:gridCol w:w="1628"/>
            <w:gridCol w:w="21"/>
            <w:gridCol w:w="1866"/>
          </w:tblGrid>
        </w:tblGridChange>
      </w:tblGrid>
      <w:tr w:rsidR="005F6065" w:rsidRPr="00F6679E" w:rsidTr="002347E0">
        <w:trPr>
          <w:trHeight w:val="1"/>
          <w:trPrChange w:id="77" w:author="Николай Старостин" w:date="2017-10-05T14:59:00Z">
            <w:trPr>
              <w:trHeight w:val="1"/>
            </w:trPr>
          </w:trPrChange>
        </w:trPr>
        <w:tc>
          <w:tcPr>
            <w:tcW w:w="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78" w:author="Николай Старостин" w:date="2017-10-05T14:59:00Z">
              <w:tcPr>
                <w:tcW w:w="438" w:type="dxa"/>
                <w:vMerge w:val="restart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5F6065" w:rsidRPr="00F6679E" w:rsidRDefault="005F6065" w:rsidP="00B2266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>Этап</w:t>
            </w:r>
          </w:p>
        </w:tc>
        <w:tc>
          <w:tcPr>
            <w:tcW w:w="2434" w:type="dxa"/>
            <w:vMerge w:val="restart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79" w:author="Николай Старостин" w:date="2017-10-05T14:59:00Z">
              <w:tcPr>
                <w:tcW w:w="2551" w:type="dxa"/>
                <w:vMerge w:val="restart"/>
                <w:tcBorders>
                  <w:top w:val="single" w:sz="8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5F6065" w:rsidRPr="00F6679E" w:rsidRDefault="005F6065" w:rsidP="00B2266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>Содержание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80" w:author="Николай Старостин" w:date="2017-10-05T14:59:00Z">
              <w:tcPr>
                <w:tcW w:w="1660" w:type="dxa"/>
                <w:tcBorders>
                  <w:top w:val="single" w:sz="8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5F6065" w:rsidRPr="00F6679E" w:rsidRDefault="005F6065" w:rsidP="00B2266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>Срок исполнения</w:t>
            </w:r>
          </w:p>
        </w:tc>
        <w:tc>
          <w:tcPr>
            <w:tcW w:w="2876" w:type="dxa"/>
            <w:gridSpan w:val="2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81" w:author="Николай Старостин" w:date="2017-10-05T14:59:00Z">
              <w:tcPr>
                <w:tcW w:w="2876" w:type="dxa"/>
                <w:gridSpan w:val="2"/>
                <w:tcBorders>
                  <w:top w:val="single" w:sz="8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5F6065" w:rsidRPr="00F6679E" w:rsidRDefault="005F6065" w:rsidP="00B2266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>Ответствен</w:t>
            </w:r>
            <w:r w:rsidRPr="00F6679E">
              <w:rPr>
                <w:rFonts w:ascii="Times New Roman" w:hAnsi="Times New Roman"/>
              </w:rPr>
              <w:softHyphen/>
            </w:r>
            <w:r w:rsidRPr="008C405F">
              <w:rPr>
                <w:rFonts w:ascii="Times New Roman CYR" w:hAnsi="Times New Roman CYR" w:cs="Times New Roman CYR"/>
              </w:rPr>
              <w:t>ный</w:t>
            </w:r>
          </w:p>
        </w:tc>
        <w:tc>
          <w:tcPr>
            <w:tcW w:w="1887" w:type="dxa"/>
            <w:gridSpan w:val="2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82" w:author="Николай Старостин" w:date="2017-10-05T14:59:00Z">
              <w:tcPr>
                <w:tcW w:w="1887" w:type="dxa"/>
                <w:gridSpan w:val="2"/>
                <w:tcBorders>
                  <w:top w:val="single" w:sz="8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5F6065" w:rsidRPr="00F6679E" w:rsidRDefault="005F6065" w:rsidP="00B2266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>Вид отчётности</w:t>
            </w:r>
          </w:p>
        </w:tc>
      </w:tr>
      <w:tr w:rsidR="00727DD2" w:rsidRPr="00F6679E" w:rsidTr="002347E0">
        <w:trPr>
          <w:trHeight w:val="1"/>
          <w:trPrChange w:id="83" w:author="Николай Старостин" w:date="2017-10-05T14:59:00Z">
            <w:trPr>
              <w:trHeight w:val="1"/>
            </w:trPr>
          </w:trPrChange>
        </w:trPr>
        <w:tc>
          <w:tcPr>
            <w:tcW w:w="5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84" w:author="Николай Старостин" w:date="2017-10-05T14:59:00Z">
              <w:tcPr>
                <w:tcW w:w="438" w:type="dxa"/>
                <w:vMerge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727DD2" w:rsidRPr="00F6679E" w:rsidRDefault="00727DD2" w:rsidP="00B2266E">
            <w:pPr>
              <w:widowControl w:val="0"/>
              <w:tabs>
                <w:tab w:val="left" w:pos="720"/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2434" w:type="dxa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85" w:author="Николай Старостин" w:date="2017-10-05T14:59:00Z">
              <w:tcPr>
                <w:tcW w:w="2551" w:type="dxa"/>
                <w:vMerge/>
                <w:tcBorders>
                  <w:top w:val="single" w:sz="8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727DD2" w:rsidRPr="00F6679E" w:rsidRDefault="00727DD2" w:rsidP="00B2266E">
            <w:pPr>
              <w:widowControl w:val="0"/>
              <w:tabs>
                <w:tab w:val="left" w:pos="720"/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86" w:author="Николай Старостин" w:date="2017-10-05T14:59:00Z">
              <w:tcPr>
                <w:tcW w:w="1660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727DD2" w:rsidRPr="00F6679E" w:rsidRDefault="00365348" w:rsidP="00B2266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>Н</w:t>
            </w:r>
            <w:r w:rsidR="00727DD2" w:rsidRPr="008C405F">
              <w:rPr>
                <w:rFonts w:ascii="Times New Roman CYR" w:hAnsi="Times New Roman CYR" w:cs="Times New Roman CYR"/>
              </w:rPr>
              <w:t>ачало</w:t>
            </w:r>
          </w:p>
        </w:tc>
        <w:tc>
          <w:tcPr>
            <w:tcW w:w="2876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87" w:author="Николай Старостин" w:date="2017-10-05T14:59:00Z">
              <w:tcPr>
                <w:tcW w:w="2876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727DD2" w:rsidRPr="00F6679E" w:rsidRDefault="00727DD2" w:rsidP="00B2266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>окончание</w:t>
            </w:r>
          </w:p>
        </w:tc>
        <w:tc>
          <w:tcPr>
            <w:tcW w:w="1887" w:type="dxa"/>
            <w:gridSpan w:val="2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88" w:author="Николай Старостин" w:date="2017-10-05T14:59:00Z">
              <w:tcPr>
                <w:tcW w:w="1887" w:type="dxa"/>
                <w:gridSpan w:val="2"/>
                <w:tcBorders>
                  <w:top w:val="single" w:sz="8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727DD2" w:rsidRPr="00F6679E" w:rsidRDefault="00727DD2" w:rsidP="00B2266E">
            <w:pPr>
              <w:widowControl w:val="0"/>
              <w:tabs>
                <w:tab w:val="left" w:pos="720"/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</w:tc>
      </w:tr>
      <w:tr w:rsidR="005F6065" w:rsidRPr="008C405F" w:rsidTr="007661E7">
        <w:tblPrEx>
          <w:tblCellMar>
            <w:left w:w="28" w:type="dxa"/>
            <w:right w:w="28" w:type="dxa"/>
          </w:tblCellMar>
        </w:tblPrEx>
        <w:trPr>
          <w:trHeight w:val="449"/>
        </w:trPr>
        <w:tc>
          <w:tcPr>
            <w:tcW w:w="9412" w:type="dxa"/>
            <w:gridSpan w:val="7"/>
            <w:tcBorders>
              <w:top w:val="single" w:sz="2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:rsidR="005F6065" w:rsidRPr="008C405F" w:rsidRDefault="005F6065" w:rsidP="007661E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cs="Calibri"/>
              </w:rPr>
            </w:pPr>
            <w:r w:rsidRPr="008C405F">
              <w:rPr>
                <w:rFonts w:ascii="Times New Roman" w:hAnsi="Times New Roman"/>
                <w:lang w:val="en"/>
              </w:rPr>
              <w:t> </w:t>
            </w:r>
            <w:r w:rsidRPr="008C405F">
              <w:rPr>
                <w:rFonts w:ascii="Times New Roman" w:hAnsi="Times New Roman"/>
                <w:b/>
                <w:bCs/>
              </w:rPr>
              <w:t xml:space="preserve">1 </w:t>
            </w:r>
            <w:r w:rsidR="00C26691">
              <w:rPr>
                <w:rFonts w:ascii="Times New Roman" w:hAnsi="Times New Roman"/>
                <w:b/>
                <w:bCs/>
              </w:rPr>
              <w:t xml:space="preserve">Постановка задачи, разработка </w:t>
            </w:r>
            <w:r w:rsidR="00F6679E">
              <w:rPr>
                <w:rFonts w:ascii="Times New Roman CYR" w:hAnsi="Times New Roman CYR" w:cs="Times New Roman CYR"/>
                <w:b/>
                <w:bCs/>
              </w:rPr>
              <w:t>алгоритма</w:t>
            </w:r>
            <w:r w:rsidR="00C16AB0">
              <w:rPr>
                <w:rFonts w:ascii="Times New Roman CYR" w:hAnsi="Times New Roman CYR" w:cs="Times New Roman CYR"/>
                <w:b/>
                <w:bCs/>
              </w:rPr>
              <w:t xml:space="preserve">, </w:t>
            </w:r>
            <w:r w:rsidR="00C26691">
              <w:rPr>
                <w:rFonts w:ascii="Times New Roman CYR" w:hAnsi="Times New Roman CYR" w:cs="Times New Roman CYR"/>
                <w:b/>
                <w:bCs/>
              </w:rPr>
              <w:t>создание</w:t>
            </w:r>
            <w:r w:rsidR="00F6679E">
              <w:rPr>
                <w:rFonts w:ascii="Times New Roman CYR" w:hAnsi="Times New Roman CYR" w:cs="Times New Roman CYR"/>
                <w:b/>
                <w:bCs/>
              </w:rPr>
              <w:t xml:space="preserve"> тестовой </w:t>
            </w:r>
            <w:r w:rsidR="00C26691">
              <w:rPr>
                <w:rFonts w:ascii="Times New Roman CYR" w:hAnsi="Times New Roman CYR" w:cs="Times New Roman CYR"/>
                <w:b/>
                <w:bCs/>
              </w:rPr>
              <w:t>инфраструктуры</w:t>
            </w:r>
          </w:p>
        </w:tc>
      </w:tr>
      <w:tr w:rsidR="009376F8" w:rsidRPr="008C405F" w:rsidTr="002347E0">
        <w:trPr>
          <w:trHeight w:val="1016"/>
          <w:trPrChange w:id="89" w:author="Николай Старостин" w:date="2017-10-05T14:59:00Z">
            <w:trPr>
              <w:trHeight w:val="1016"/>
            </w:trPr>
          </w:trPrChange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90" w:author="Николай Старостин" w:date="2017-10-05T14:59:00Z">
              <w:tcPr>
                <w:tcW w:w="4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90603C" w:rsidRDefault="009376F8" w:rsidP="009376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C405F">
              <w:rPr>
                <w:rFonts w:ascii="Times New Roman" w:hAnsi="Times New Roman"/>
                <w:lang w:val="en"/>
              </w:rPr>
              <w:t>1.1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91" w:author="Николай Старостин" w:date="2017-10-05T14:59:00Z">
              <w:tcPr>
                <w:tcW w:w="25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Default="00583E36" w:rsidP="00583E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Постановка задачи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92" w:author="Николай Старостин" w:date="2017-10-05T14:59:00Z">
              <w:tcPr>
                <w:tcW w:w="16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7661E7" w:rsidRDefault="0033202A" w:rsidP="009376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03.10</w:t>
            </w:r>
            <w:r w:rsidR="005B0233">
              <w:rPr>
                <w:rFonts w:cs="Calibri"/>
              </w:rPr>
              <w:t>.17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93" w:author="Николай Старостин" w:date="2017-10-05T14:59:00Z">
              <w:tcPr>
                <w:tcW w:w="12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7661E7" w:rsidRDefault="0033202A" w:rsidP="009376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08.10</w:t>
            </w:r>
            <w:r w:rsidR="005B0233">
              <w:rPr>
                <w:rFonts w:cs="Calibri"/>
              </w:rPr>
              <w:t>.17</w:t>
            </w:r>
          </w:p>
        </w:tc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94" w:author="Николай Старостин" w:date="2017-10-05T14:59:00Z">
              <w:tcPr>
                <w:tcW w:w="164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8C405F" w:rsidRDefault="009376F8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r w:rsidRPr="008C405F">
              <w:rPr>
                <w:rFonts w:ascii="Times New Roman CYR" w:hAnsi="Times New Roman CYR" w:cs="Times New Roman CYR"/>
              </w:rPr>
              <w:t>Исполнитель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95" w:author="Николай Старостин" w:date="2017-10-05T14:59:00Z">
              <w:tcPr>
                <w:tcW w:w="18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33202A" w:rsidRDefault="0033202A" w:rsidP="007661E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del w:id="96" w:author="Николай Старостин" w:date="2017-10-05T14:56:00Z">
              <w:r w:rsidDel="002347E0">
                <w:rPr>
                  <w:rFonts w:ascii="Times New Roman CYR" w:hAnsi="Times New Roman CYR" w:cs="Times New Roman CYR"/>
                </w:rPr>
                <w:delText>Техническое задание</w:delText>
              </w:r>
            </w:del>
            <w:ins w:id="97" w:author="Николай Старостин" w:date="2017-10-05T14:56:00Z">
              <w:r w:rsidR="002347E0">
                <w:rPr>
                  <w:rFonts w:ascii="Times New Roman CYR" w:hAnsi="Times New Roman CYR" w:cs="Times New Roman CYR"/>
                </w:rPr>
                <w:t>Пояснительная записка</w:t>
              </w:r>
            </w:ins>
            <w:r w:rsidR="005B0233">
              <w:rPr>
                <w:rFonts w:ascii="Times New Roman CYR" w:hAnsi="Times New Roman CYR" w:cs="Times New Roman CYR"/>
              </w:rPr>
              <w:t xml:space="preserve"> </w:t>
            </w:r>
          </w:p>
        </w:tc>
      </w:tr>
      <w:tr w:rsidR="009376F8" w:rsidRPr="007661E7" w:rsidTr="002347E0">
        <w:trPr>
          <w:trHeight w:val="1016"/>
          <w:trPrChange w:id="98" w:author="Николай Старостин" w:date="2017-10-05T14:59:00Z">
            <w:trPr>
              <w:trHeight w:val="1016"/>
            </w:trPr>
          </w:trPrChange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99" w:author="Николай Старостин" w:date="2017-10-05T14:59:00Z">
              <w:tcPr>
                <w:tcW w:w="4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90603C" w:rsidRDefault="009376F8" w:rsidP="009376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1.2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100" w:author="Николай Старостин" w:date="2017-10-05T14:59:00Z">
              <w:tcPr>
                <w:tcW w:w="255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Default="00C26691" w:rsidP="008A042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Создание</w:t>
            </w:r>
            <w:r w:rsidR="009376F8">
              <w:rPr>
                <w:rFonts w:ascii="Times New Roman CYR" w:hAnsi="Times New Roman CYR" w:cs="Times New Roman CYR"/>
              </w:rPr>
              <w:t xml:space="preserve"> тестовой инфраструктуры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101" w:author="Николай Старостин" w:date="2017-10-05T14:59:00Z">
              <w:tcPr>
                <w:tcW w:w="16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7661E7" w:rsidRDefault="0033202A" w:rsidP="009376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05.10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102" w:author="Николай Старостин" w:date="2017-10-05T14:59:00Z">
              <w:tcPr>
                <w:tcW w:w="12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7661E7" w:rsidRDefault="0033202A" w:rsidP="009376F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12.10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6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103" w:author="Николай Старостин" w:date="2017-10-05T14:59:00Z">
              <w:tcPr>
                <w:tcW w:w="164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8C405F" w:rsidRDefault="009376F8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r w:rsidRPr="008C405F">
              <w:rPr>
                <w:rFonts w:ascii="Times New Roman CYR" w:hAnsi="Times New Roman CYR" w:cs="Times New Roman CYR"/>
              </w:rPr>
              <w:t>Исполнитель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104" w:author="Николай Старостин" w:date="2017-10-05T14:59:00Z">
              <w:tcPr>
                <w:tcW w:w="18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C26691" w:rsidRDefault="00C26691" w:rsidP="005B0233">
            <w:pPr>
              <w:widowControl w:val="0"/>
              <w:tabs>
                <w:tab w:val="left" w:pos="720"/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ins w:id="105" w:author="Николай Старостин" w:date="2017-10-05T14:56:00Z"/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База тестовых примеров</w:t>
            </w:r>
          </w:p>
          <w:p w:rsidR="002347E0" w:rsidRPr="007661E7" w:rsidRDefault="002347E0" w:rsidP="005B0233">
            <w:pPr>
              <w:widowControl w:val="0"/>
              <w:tabs>
                <w:tab w:val="left" w:pos="720"/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  <w:ins w:id="106" w:author="Николай Старостин" w:date="2017-10-05T14:56:00Z">
              <w:r>
                <w:rPr>
                  <w:rFonts w:ascii="Times New Roman CYR" w:hAnsi="Times New Roman CYR" w:cs="Times New Roman CYR"/>
                </w:rPr>
                <w:t>Пояснительная записка</w:t>
              </w:r>
            </w:ins>
          </w:p>
        </w:tc>
      </w:tr>
      <w:tr w:rsidR="009376F8" w:rsidRPr="008C405F">
        <w:tblPrEx>
          <w:tblCellMar>
            <w:left w:w="28" w:type="dxa"/>
            <w:right w:w="28" w:type="dxa"/>
          </w:tblCellMar>
        </w:tblPrEx>
        <w:trPr>
          <w:trHeight w:val="1"/>
        </w:trPr>
        <w:tc>
          <w:tcPr>
            <w:tcW w:w="9412" w:type="dxa"/>
            <w:gridSpan w:val="7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9376F8" w:rsidRPr="008C405F" w:rsidRDefault="00C26691" w:rsidP="007661E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rPr>
                <w:rFonts w:cs="Calibri"/>
              </w:rPr>
            </w:pP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9376F8">
              <w:rPr>
                <w:rFonts w:ascii="Times New Roman" w:hAnsi="Times New Roman"/>
                <w:b/>
                <w:bCs/>
              </w:rPr>
              <w:t>2 Программная реализация</w:t>
            </w:r>
          </w:p>
        </w:tc>
      </w:tr>
      <w:tr w:rsidR="009376F8" w:rsidRPr="008C405F" w:rsidTr="002347E0">
        <w:trPr>
          <w:trHeight w:val="1"/>
          <w:trPrChange w:id="107" w:author="Николай Старостин" w:date="2017-10-05T14:59:00Z">
            <w:trPr>
              <w:trHeight w:val="1"/>
            </w:trPr>
          </w:trPrChange>
        </w:trPr>
        <w:tc>
          <w:tcPr>
            <w:tcW w:w="55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08" w:author="Николай Старостин" w:date="2017-10-05T14:59:00Z">
              <w:tcPr>
                <w:tcW w:w="438" w:type="dxa"/>
                <w:tcBorders>
                  <w:top w:val="single" w:sz="2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90603C" w:rsidRDefault="009376F8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90603C">
              <w:rPr>
                <w:rFonts w:ascii="Times New Roman" w:hAnsi="Times New Roman"/>
              </w:rPr>
              <w:t>2.1</w:t>
            </w:r>
          </w:p>
        </w:tc>
        <w:tc>
          <w:tcPr>
            <w:tcW w:w="243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09" w:author="Николай Старостин" w:date="2017-10-05T14:59:00Z">
              <w:tcPr>
                <w:tcW w:w="2551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7A289E" w:rsidRDefault="00C26691" w:rsidP="00583E36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 xml:space="preserve">Реализация алгоритма  </w:t>
            </w: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10" w:author="Николай Старостин" w:date="2017-10-05T14:59:00Z">
              <w:tcPr>
                <w:tcW w:w="1660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90603C" w:rsidRDefault="0033202A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08.10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11" w:author="Николай Старостин" w:date="2017-10-05T14:59:00Z">
              <w:tcPr>
                <w:tcW w:w="1248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7661E7" w:rsidRDefault="00585DF8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30</w:t>
            </w:r>
            <w:r w:rsidR="0033202A">
              <w:rPr>
                <w:rFonts w:cs="Calibri"/>
              </w:rPr>
              <w:t>.</w:t>
            </w:r>
            <w:r>
              <w:rPr>
                <w:rFonts w:cs="Calibri"/>
              </w:rPr>
              <w:t>10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64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12" w:author="Николай Старостин" w:date="2017-10-05T14:59:00Z">
              <w:tcPr>
                <w:tcW w:w="1649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33202A" w:rsidRDefault="009376F8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>Исполнитель</w:t>
            </w:r>
          </w:p>
        </w:tc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13" w:author="Николай Старостин" w:date="2017-10-05T14:59:00Z">
              <w:tcPr>
                <w:tcW w:w="1866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411406" w:rsidRDefault="00C26691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2236F8">
              <w:rPr>
                <w:rFonts w:ascii="Times New Roman CYR" w:hAnsi="Times New Roman CYR" w:cs="Times New Roman CYR"/>
              </w:rPr>
              <w:t xml:space="preserve">Пояснительная </w:t>
            </w:r>
            <w:r>
              <w:rPr>
                <w:rFonts w:ascii="Times New Roman CYR" w:hAnsi="Times New Roman CYR" w:cs="Times New Roman CYR"/>
              </w:rPr>
              <w:t>за</w:t>
            </w:r>
            <w:r w:rsidRPr="002236F8">
              <w:rPr>
                <w:rFonts w:ascii="Times New Roman CYR" w:hAnsi="Times New Roman CYR" w:cs="Times New Roman CYR"/>
              </w:rPr>
              <w:t>писка</w:t>
            </w:r>
          </w:p>
        </w:tc>
      </w:tr>
      <w:tr w:rsidR="009376F8" w:rsidRPr="00D56B7F" w:rsidTr="002347E0">
        <w:trPr>
          <w:trHeight w:val="1"/>
          <w:trPrChange w:id="114" w:author="Николай Старостин" w:date="2017-10-05T14:59:00Z">
            <w:trPr>
              <w:trHeight w:val="1"/>
            </w:trPr>
          </w:trPrChange>
        </w:trPr>
        <w:tc>
          <w:tcPr>
            <w:tcW w:w="55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15" w:author="Николай Старостин" w:date="2017-10-05T14:59:00Z">
              <w:tcPr>
                <w:tcW w:w="438" w:type="dxa"/>
                <w:tcBorders>
                  <w:top w:val="single" w:sz="2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D56B7F" w:rsidRDefault="009376F8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" w:hAnsi="Times New Roman"/>
                <w:lang w:val="en"/>
              </w:rPr>
              <w:lastRenderedPageBreak/>
              <w:t> </w:t>
            </w:r>
            <w:r>
              <w:rPr>
                <w:rFonts w:ascii="Times New Roman" w:hAnsi="Times New Roman"/>
              </w:rPr>
              <w:t>2.2</w:t>
            </w:r>
          </w:p>
        </w:tc>
        <w:tc>
          <w:tcPr>
            <w:tcW w:w="243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16" w:author="Николай Старостин" w:date="2017-10-05T14:59:00Z">
              <w:tcPr>
                <w:tcW w:w="2551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D56B7F" w:rsidRDefault="00BF60F4" w:rsidP="00BF60F4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Создание библиотеки и консольного приложения</w:t>
            </w:r>
            <w:r w:rsidR="00C26691">
              <w:rPr>
                <w:rFonts w:ascii="Times New Roman CYR" w:hAnsi="Times New Roman CYR" w:cs="Times New Roman CYR"/>
              </w:rPr>
              <w:t xml:space="preserve"> </w:t>
            </w: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17" w:author="Николай Старостин" w:date="2017-10-05T14:59:00Z">
              <w:tcPr>
                <w:tcW w:w="1660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D56B7F" w:rsidRDefault="00982A1D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12.10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18" w:author="Николай Старостин" w:date="2017-10-05T14:59:00Z">
              <w:tcPr>
                <w:tcW w:w="1248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D56B7F" w:rsidRDefault="00982A1D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12.11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64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19" w:author="Николай Старостин" w:date="2017-10-05T14:59:00Z">
              <w:tcPr>
                <w:tcW w:w="1649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BE2B2F" w:rsidRDefault="009376F8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Исполнитель</w:t>
            </w:r>
          </w:p>
        </w:tc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20" w:author="Николай Старостин" w:date="2017-10-05T14:59:00Z">
              <w:tcPr>
                <w:tcW w:w="1866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D56B7F" w:rsidRDefault="00C26691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ascii="Times New Roman CYR" w:hAnsi="Times New Roman CYR" w:cs="Times New Roman CYR"/>
              </w:rPr>
              <w:t>Исходные коды</w:t>
            </w:r>
          </w:p>
        </w:tc>
      </w:tr>
      <w:tr w:rsidR="009376F8" w:rsidRPr="007A289E">
        <w:tblPrEx>
          <w:tblCellMar>
            <w:left w:w="28" w:type="dxa"/>
            <w:right w:w="28" w:type="dxa"/>
          </w:tblCellMar>
        </w:tblPrEx>
        <w:trPr>
          <w:trHeight w:val="1"/>
        </w:trPr>
        <w:tc>
          <w:tcPr>
            <w:tcW w:w="9412" w:type="dxa"/>
            <w:gridSpan w:val="7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9376F8" w:rsidRPr="007A289E" w:rsidRDefault="00C26691" w:rsidP="007661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Calibri"/>
              </w:rPr>
            </w:pPr>
            <w:r>
              <w:rPr>
                <w:rFonts w:ascii="Times New Roman" w:hAnsi="Times New Roman"/>
                <w:b/>
                <w:bCs/>
              </w:rPr>
              <w:t xml:space="preserve"> </w:t>
            </w:r>
            <w:r w:rsidR="009376F8" w:rsidRPr="008C405F">
              <w:rPr>
                <w:rFonts w:ascii="Times New Roman" w:hAnsi="Times New Roman"/>
                <w:b/>
                <w:bCs/>
              </w:rPr>
              <w:t xml:space="preserve">3 </w:t>
            </w:r>
            <w:r w:rsidR="009376F8" w:rsidRPr="008C405F">
              <w:rPr>
                <w:rFonts w:ascii="Times New Roman CYR" w:hAnsi="Times New Roman CYR" w:cs="Times New Roman CYR"/>
                <w:b/>
                <w:bCs/>
              </w:rPr>
              <w:t>Разработка рабочей документации</w:t>
            </w:r>
            <w:r>
              <w:rPr>
                <w:rFonts w:ascii="Times New Roman CYR" w:hAnsi="Times New Roman CYR" w:cs="Times New Roman CYR"/>
                <w:b/>
                <w:bCs/>
              </w:rPr>
              <w:t xml:space="preserve"> и </w:t>
            </w:r>
            <w:r w:rsidR="009376F8" w:rsidRPr="008C405F">
              <w:rPr>
                <w:rFonts w:ascii="Times New Roman CYR" w:hAnsi="Times New Roman CYR" w:cs="Times New Roman CYR"/>
                <w:b/>
                <w:bCs/>
              </w:rPr>
              <w:t xml:space="preserve">испытания </w:t>
            </w:r>
            <w:r>
              <w:rPr>
                <w:rFonts w:ascii="Times New Roman CYR" w:hAnsi="Times New Roman CYR" w:cs="Times New Roman CYR"/>
                <w:b/>
                <w:bCs/>
              </w:rPr>
              <w:t>ПО</w:t>
            </w:r>
          </w:p>
        </w:tc>
      </w:tr>
      <w:tr w:rsidR="009376F8" w:rsidRPr="008C405F" w:rsidTr="002347E0">
        <w:trPr>
          <w:trHeight w:val="1"/>
          <w:trPrChange w:id="121" w:author="Николай Старостин" w:date="2017-10-05T14:59:00Z">
            <w:trPr>
              <w:trHeight w:val="1"/>
            </w:trPr>
          </w:trPrChange>
        </w:trPr>
        <w:tc>
          <w:tcPr>
            <w:tcW w:w="55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22" w:author="Николай Старостин" w:date="2017-10-05T14:59:00Z">
              <w:tcPr>
                <w:tcW w:w="438" w:type="dxa"/>
                <w:tcBorders>
                  <w:top w:val="single" w:sz="2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7661E7" w:rsidRDefault="009376F8" w:rsidP="008A042F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982A1D">
              <w:rPr>
                <w:rFonts w:ascii="Times New Roman" w:hAnsi="Times New Roman"/>
              </w:rPr>
              <w:t>3.</w:t>
            </w:r>
            <w:r w:rsidR="00C26691">
              <w:rPr>
                <w:rFonts w:ascii="Times New Roman" w:hAnsi="Times New Roman"/>
              </w:rPr>
              <w:t>1</w:t>
            </w:r>
          </w:p>
        </w:tc>
        <w:tc>
          <w:tcPr>
            <w:tcW w:w="243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23" w:author="Николай Старостин" w:date="2017-10-05T14:59:00Z">
              <w:tcPr>
                <w:tcW w:w="2551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8C405F" w:rsidRDefault="009376F8" w:rsidP="005B023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 xml:space="preserve">Разработка </w:t>
            </w:r>
            <w:proofErr w:type="gramStart"/>
            <w:r w:rsidRPr="008C405F">
              <w:rPr>
                <w:rFonts w:ascii="Times New Roman CYR" w:hAnsi="Times New Roman CYR" w:cs="Times New Roman CYR"/>
              </w:rPr>
              <w:t>рабочей  документации</w:t>
            </w:r>
            <w:proofErr w:type="gramEnd"/>
            <w:r w:rsidRPr="008C405F">
              <w:rPr>
                <w:rFonts w:ascii="Times New Roman CYR" w:hAnsi="Times New Roman CYR" w:cs="Times New Roman CYR"/>
              </w:rPr>
              <w:t xml:space="preserve"> </w:t>
            </w: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24" w:author="Николай Старостин" w:date="2017-10-05T14:59:00Z">
              <w:tcPr>
                <w:tcW w:w="1660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4C4148" w:rsidRDefault="00982A1D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01.11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25" w:author="Николай Старостин" w:date="2017-10-05T14:59:00Z">
              <w:tcPr>
                <w:tcW w:w="1248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4C4148" w:rsidRDefault="00982A1D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12.11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64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tcPrChange w:id="126" w:author="Николай Старостин" w:date="2017-10-05T14:59:00Z">
              <w:tcPr>
                <w:tcW w:w="1649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982A1D" w:rsidRDefault="009376F8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>Исполнитель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127" w:author="Николай Старостин" w:date="2017-10-05T14:59:00Z">
              <w:tcPr>
                <w:tcW w:w="18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C26691" w:rsidRDefault="00C26691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ins w:id="128" w:author="Николай Старостин" w:date="2017-10-05T14:57:00Z"/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Руководство оператора</w:t>
            </w:r>
          </w:p>
          <w:p w:rsidR="002347E0" w:rsidRDefault="002347E0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ins w:id="129" w:author="Николай Старостин" w:date="2017-10-05T14:57:00Z">
              <w:r>
                <w:rPr>
                  <w:rFonts w:ascii="Times New Roman CYR" w:hAnsi="Times New Roman CYR" w:cs="Times New Roman CYR"/>
                </w:rPr>
                <w:t>Руководство системного программиста</w:t>
              </w:r>
            </w:ins>
          </w:p>
          <w:p w:rsidR="0046635E" w:rsidRPr="008C405F" w:rsidRDefault="0046635E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</w:p>
        </w:tc>
      </w:tr>
      <w:tr w:rsidR="009376F8" w:rsidRPr="008C405F" w:rsidDel="002347E0" w:rsidTr="002347E0">
        <w:trPr>
          <w:trHeight w:val="1"/>
          <w:del w:id="130" w:author="Николай Старостин" w:date="2017-10-05T14:57:00Z"/>
          <w:trPrChange w:id="131" w:author="Николай Старостин" w:date="2017-10-05T14:59:00Z">
            <w:trPr>
              <w:trHeight w:val="1"/>
            </w:trPr>
          </w:trPrChange>
        </w:trPr>
        <w:tc>
          <w:tcPr>
            <w:tcW w:w="55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32" w:author="Николай Старостин" w:date="2017-10-05T14:59:00Z">
              <w:tcPr>
                <w:tcW w:w="438" w:type="dxa"/>
                <w:tcBorders>
                  <w:top w:val="single" w:sz="2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982A1D" w:rsidDel="002347E0" w:rsidRDefault="009376F8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del w:id="133" w:author="Николай Старостин" w:date="2017-10-05T14:57:00Z"/>
                <w:rFonts w:ascii="Times New Roman" w:hAnsi="Times New Roman"/>
              </w:rPr>
            </w:pPr>
            <w:del w:id="134" w:author="Николай Старостин" w:date="2017-10-05T14:57:00Z">
              <w:r w:rsidRPr="00982A1D" w:rsidDel="002347E0">
                <w:rPr>
                  <w:rFonts w:ascii="Times New Roman" w:hAnsi="Times New Roman"/>
                </w:rPr>
                <w:delText>3.</w:delText>
              </w:r>
              <w:r w:rsidR="00C26691" w:rsidDel="002347E0">
                <w:rPr>
                  <w:rFonts w:ascii="Times New Roman" w:hAnsi="Times New Roman"/>
                </w:rPr>
                <w:delText>2</w:delText>
              </w:r>
            </w:del>
          </w:p>
        </w:tc>
        <w:tc>
          <w:tcPr>
            <w:tcW w:w="243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35" w:author="Николай Старостин" w:date="2017-10-05T14:59:00Z">
              <w:tcPr>
                <w:tcW w:w="2551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8C405F" w:rsidDel="002347E0" w:rsidRDefault="00C26691" w:rsidP="007661E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del w:id="136" w:author="Николай Старостин" w:date="2017-10-05T14:57:00Z"/>
                <w:rFonts w:cs="Calibri"/>
              </w:rPr>
            </w:pPr>
            <w:del w:id="137" w:author="Николай Старостин" w:date="2017-10-05T14:57:00Z">
              <w:r w:rsidRPr="008C405F" w:rsidDel="002347E0">
                <w:rPr>
                  <w:rFonts w:ascii="Times New Roman CYR" w:hAnsi="Times New Roman CYR" w:cs="Times New Roman CYR"/>
                </w:rPr>
                <w:delText xml:space="preserve">Разработка </w:delText>
              </w:r>
              <w:r w:rsidR="00365348" w:rsidDel="002347E0">
                <w:rPr>
                  <w:rFonts w:ascii="Times New Roman CYR" w:hAnsi="Times New Roman CYR" w:cs="Times New Roman CYR"/>
                </w:rPr>
                <w:delText>руководства системного программиста</w:delText>
              </w:r>
            </w:del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38" w:author="Николай Старостин" w:date="2017-10-05T14:59:00Z">
              <w:tcPr>
                <w:tcW w:w="1660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4C4148" w:rsidDel="002347E0" w:rsidRDefault="00982A1D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del w:id="139" w:author="Николай Старостин" w:date="2017-10-05T14:57:00Z"/>
                <w:rFonts w:cs="Calibri"/>
              </w:rPr>
            </w:pPr>
            <w:del w:id="140" w:author="Николай Старостин" w:date="2017-10-05T14:57:00Z">
              <w:r w:rsidDel="002347E0">
                <w:rPr>
                  <w:rFonts w:cs="Calibri"/>
                </w:rPr>
                <w:delText>01.11</w:delText>
              </w:r>
              <w:r w:rsidR="00131128" w:rsidDel="002347E0">
                <w:rPr>
                  <w:rFonts w:cs="Calibri"/>
                </w:rPr>
                <w:delText>.17</w:delText>
              </w:r>
            </w:del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41" w:author="Николай Старостин" w:date="2017-10-05T14:59:00Z">
              <w:tcPr>
                <w:tcW w:w="1248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9376F8" w:rsidRPr="004C4148" w:rsidDel="002347E0" w:rsidRDefault="00982A1D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del w:id="142" w:author="Николай Старостин" w:date="2017-10-05T14:57:00Z"/>
                <w:rFonts w:cs="Calibri"/>
              </w:rPr>
            </w:pPr>
            <w:del w:id="143" w:author="Николай Старостин" w:date="2017-10-05T14:57:00Z">
              <w:r w:rsidDel="002347E0">
                <w:rPr>
                  <w:rFonts w:cs="Calibri"/>
                </w:rPr>
                <w:delText>12.11</w:delText>
              </w:r>
              <w:r w:rsidR="00131128" w:rsidDel="002347E0">
                <w:rPr>
                  <w:rFonts w:cs="Calibri"/>
                </w:rPr>
                <w:delText>.17</w:delText>
              </w:r>
            </w:del>
          </w:p>
        </w:tc>
        <w:tc>
          <w:tcPr>
            <w:tcW w:w="164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tcPrChange w:id="144" w:author="Николай Старостин" w:date="2017-10-05T14:59:00Z">
              <w:tcPr>
                <w:tcW w:w="1649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9376F8" w:rsidRPr="007661E7" w:rsidDel="002347E0" w:rsidRDefault="009376F8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del w:id="145" w:author="Николай Старостин" w:date="2017-10-05T14:57:00Z"/>
                <w:rFonts w:cs="Calibri"/>
              </w:rPr>
            </w:pPr>
            <w:del w:id="146" w:author="Николай Старостин" w:date="2017-10-05T14:57:00Z">
              <w:r w:rsidRPr="008C405F" w:rsidDel="002347E0">
                <w:rPr>
                  <w:rFonts w:ascii="Times New Roman CYR" w:hAnsi="Times New Roman CYR" w:cs="Times New Roman CYR"/>
                </w:rPr>
                <w:delText>Исполнитель</w:delText>
              </w:r>
            </w:del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147" w:author="Николай Старостин" w:date="2017-10-05T14:59:00Z">
              <w:tcPr>
                <w:tcW w:w="18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046589" w:rsidDel="002347E0" w:rsidRDefault="00AD20DC" w:rsidP="0004658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del w:id="148" w:author="Николай Старостин" w:date="2017-10-05T14:57:00Z"/>
                <w:rFonts w:ascii="Times New Roman CYR" w:hAnsi="Times New Roman CYR" w:cs="Times New Roman CYR"/>
              </w:rPr>
            </w:pPr>
            <w:del w:id="149" w:author="Николай Старостин" w:date="2017-10-05T14:57:00Z">
              <w:r w:rsidDel="002347E0">
                <w:rPr>
                  <w:rFonts w:ascii="Times New Roman CYR" w:hAnsi="Times New Roman CYR" w:cs="Times New Roman CYR"/>
                </w:rPr>
                <w:delText>Руководство</w:delText>
              </w:r>
            </w:del>
          </w:p>
          <w:p w:rsidR="009376F8" w:rsidRPr="008C405F" w:rsidDel="002347E0" w:rsidRDefault="00046589" w:rsidP="0004658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del w:id="150" w:author="Николай Старостин" w:date="2017-10-05T14:57:00Z"/>
                <w:rFonts w:cs="Calibri"/>
              </w:rPr>
            </w:pPr>
            <w:del w:id="151" w:author="Николай Старостин" w:date="2017-10-05T14:57:00Z">
              <w:r w:rsidRPr="00982A1D" w:rsidDel="002347E0">
                <w:rPr>
                  <w:rFonts w:ascii="Times New Roman CYR" w:hAnsi="Times New Roman CYR" w:cs="Times New Roman CYR"/>
                </w:rPr>
                <w:delText>системного</w:delText>
              </w:r>
              <w:r w:rsidR="00AD20DC" w:rsidDel="002347E0">
                <w:rPr>
                  <w:rFonts w:ascii="Times New Roman CYR" w:hAnsi="Times New Roman CYR" w:cs="Times New Roman CYR"/>
                </w:rPr>
                <w:delText xml:space="preserve"> программиста</w:delText>
              </w:r>
            </w:del>
          </w:p>
        </w:tc>
      </w:tr>
      <w:tr w:rsidR="00AD20DC" w:rsidRPr="008C405F" w:rsidTr="002347E0">
        <w:trPr>
          <w:trHeight w:val="1"/>
          <w:trPrChange w:id="152" w:author="Николай Старостин" w:date="2017-10-05T14:59:00Z">
            <w:trPr>
              <w:trHeight w:val="1"/>
            </w:trPr>
          </w:trPrChange>
        </w:trPr>
        <w:tc>
          <w:tcPr>
            <w:tcW w:w="55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53" w:author="Николай Старостин" w:date="2017-10-05T14:59:00Z">
              <w:tcPr>
                <w:tcW w:w="438" w:type="dxa"/>
                <w:tcBorders>
                  <w:top w:val="single" w:sz="2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AD20DC" w:rsidRPr="007661E7" w:rsidRDefault="00AD20DC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3.3</w:t>
            </w:r>
          </w:p>
        </w:tc>
        <w:tc>
          <w:tcPr>
            <w:tcW w:w="243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54" w:author="Николай Старостин" w:date="2017-10-05T14:59:00Z">
              <w:tcPr>
                <w:tcW w:w="2551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AD20DC" w:rsidRPr="008C405F" w:rsidRDefault="00AD20DC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r w:rsidRPr="008C405F">
              <w:rPr>
                <w:rFonts w:ascii="Times New Roman CYR" w:hAnsi="Times New Roman CYR" w:cs="Times New Roman CYR"/>
              </w:rPr>
              <w:t xml:space="preserve">Разработка программы-методики </w:t>
            </w:r>
            <w:proofErr w:type="gramStart"/>
            <w:r w:rsidRPr="008C405F">
              <w:rPr>
                <w:rFonts w:ascii="Times New Roman CYR" w:hAnsi="Times New Roman CYR" w:cs="Times New Roman CYR"/>
              </w:rPr>
              <w:t>приемочных  испытаний</w:t>
            </w:r>
            <w:proofErr w:type="gramEnd"/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55" w:author="Николай Старостин" w:date="2017-10-05T14:59:00Z">
              <w:tcPr>
                <w:tcW w:w="1660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AD20DC" w:rsidRPr="004C4148" w:rsidRDefault="00982A1D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01.11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56" w:author="Николай Старостин" w:date="2017-10-05T14:59:00Z">
              <w:tcPr>
                <w:tcW w:w="1248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AD20DC" w:rsidRPr="004C4148" w:rsidRDefault="00982A1D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12.11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64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tcPrChange w:id="157" w:author="Николай Старостин" w:date="2017-10-05T14:59:00Z">
              <w:tcPr>
                <w:tcW w:w="1649" w:type="dxa"/>
                <w:gridSpan w:val="2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AD20DC" w:rsidRPr="008C405F" w:rsidRDefault="00AD20DC" w:rsidP="00C26691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r w:rsidRPr="008C405F">
              <w:rPr>
                <w:rFonts w:ascii="Times New Roman CYR" w:hAnsi="Times New Roman CYR" w:cs="Times New Roman CYR"/>
              </w:rPr>
              <w:t>Заказчик</w:t>
            </w:r>
          </w:p>
          <w:p w:rsidR="00AD20DC" w:rsidRPr="008C405F" w:rsidRDefault="00AD20DC" w:rsidP="008A042F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r w:rsidRPr="008C405F">
              <w:rPr>
                <w:rFonts w:ascii="Times New Roman CYR" w:hAnsi="Times New Roman CYR" w:cs="Times New Roman CYR"/>
              </w:rPr>
              <w:t>Исполнитель</w:t>
            </w:r>
          </w:p>
        </w:tc>
        <w:tc>
          <w:tcPr>
            <w:tcW w:w="18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158" w:author="Николай Старостин" w:date="2017-10-05T14:59:00Z">
              <w:tcPr>
                <w:tcW w:w="1866" w:type="dxa"/>
                <w:vMerge w:val="restart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AD20DC" w:rsidRDefault="00AD20DC" w:rsidP="00AD20DC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</w:p>
          <w:p w:rsidR="00AD20DC" w:rsidRDefault="00AD20DC" w:rsidP="00AD20DC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Программа и методика приемочных испытаний</w:t>
            </w:r>
          </w:p>
          <w:p w:rsidR="00AD20DC" w:rsidRPr="008C405F" w:rsidRDefault="00AD20DC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</w:p>
        </w:tc>
      </w:tr>
      <w:tr w:rsidR="00AD20DC" w:rsidRPr="008C405F" w:rsidTr="002347E0">
        <w:trPr>
          <w:trHeight w:val="1"/>
          <w:trPrChange w:id="159" w:author="Николай Старостин" w:date="2017-10-05T14:59:00Z">
            <w:trPr>
              <w:trHeight w:val="1"/>
            </w:trPr>
          </w:trPrChange>
        </w:trPr>
        <w:tc>
          <w:tcPr>
            <w:tcW w:w="55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60" w:author="Николай Старостин" w:date="2017-10-05T14:59:00Z">
              <w:tcPr>
                <w:tcW w:w="438" w:type="dxa"/>
                <w:tcBorders>
                  <w:top w:val="single" w:sz="2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AD20DC" w:rsidRPr="008C405F" w:rsidRDefault="00AD20DC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</w:rPr>
            </w:pPr>
            <w:r w:rsidRPr="008C405F">
              <w:rPr>
                <w:rFonts w:ascii="Times New Roman" w:hAnsi="Times New Roman"/>
                <w:lang w:val="en"/>
              </w:rPr>
              <w:t> </w:t>
            </w:r>
          </w:p>
          <w:p w:rsidR="00AD20DC" w:rsidRPr="00982A1D" w:rsidRDefault="00AD20DC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982A1D">
              <w:rPr>
                <w:rFonts w:ascii="Times New Roman" w:hAnsi="Times New Roman"/>
              </w:rPr>
              <w:t>3.6</w:t>
            </w:r>
          </w:p>
        </w:tc>
        <w:tc>
          <w:tcPr>
            <w:tcW w:w="243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61" w:author="Николай Старостин" w:date="2017-10-05T14:59:00Z">
              <w:tcPr>
                <w:tcW w:w="2551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AD20DC" w:rsidRPr="008C405F" w:rsidRDefault="00AD20DC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ascii="Times New Roman CYR" w:hAnsi="Times New Roman CYR" w:cs="Times New Roman CYR"/>
              </w:rPr>
              <w:t>Приемочные испытания</w:t>
            </w: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62" w:author="Николай Старостин" w:date="2017-10-05T14:59:00Z">
              <w:tcPr>
                <w:tcW w:w="1660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AD20DC" w:rsidRPr="00982A1D" w:rsidRDefault="00982A1D" w:rsidP="007661E7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12.11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63" w:author="Николай Старостин" w:date="2017-10-05T14:59:00Z">
              <w:tcPr>
                <w:tcW w:w="1248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AD20DC" w:rsidRPr="007661E7" w:rsidRDefault="00982A1D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cs="Calibri"/>
              </w:rPr>
              <w:t>20.11</w:t>
            </w:r>
            <w:r w:rsidR="00131128">
              <w:rPr>
                <w:rFonts w:cs="Calibri"/>
              </w:rPr>
              <w:t>.17</w:t>
            </w:r>
          </w:p>
        </w:tc>
        <w:tc>
          <w:tcPr>
            <w:tcW w:w="164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tcPrChange w:id="164" w:author="Николай Старостин" w:date="2017-10-05T14:59:00Z">
              <w:tcPr>
                <w:tcW w:w="1649" w:type="dxa"/>
                <w:gridSpan w:val="2"/>
                <w:vMerge w:val="restart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AD20DC" w:rsidRPr="008C405F" w:rsidRDefault="00AD20DC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 CYR" w:hAnsi="Times New Roman CYR" w:cs="Times New Roman CYR"/>
              </w:rPr>
            </w:pPr>
            <w:r w:rsidRPr="008C405F">
              <w:rPr>
                <w:rFonts w:ascii="Times New Roman CYR" w:hAnsi="Times New Roman CYR" w:cs="Times New Roman CYR"/>
              </w:rPr>
              <w:t>Заказчик</w:t>
            </w:r>
          </w:p>
          <w:p w:rsidR="00AD20DC" w:rsidRPr="00982A1D" w:rsidRDefault="00AD20DC" w:rsidP="005B0233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8C405F">
              <w:rPr>
                <w:rFonts w:ascii="Times New Roman CYR" w:hAnsi="Times New Roman CYR" w:cs="Times New Roman CYR"/>
              </w:rPr>
              <w:t>Исполнитель</w:t>
            </w:r>
          </w:p>
        </w:tc>
        <w:tc>
          <w:tcPr>
            <w:tcW w:w="18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165" w:author="Николай Старостин" w:date="2017-10-05T14:59:00Z">
              <w:tcPr>
                <w:tcW w:w="1866" w:type="dxa"/>
                <w:vMerge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AD20DC" w:rsidRPr="00982A1D" w:rsidRDefault="00AD20DC" w:rsidP="009376F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</w:p>
        </w:tc>
      </w:tr>
      <w:tr w:rsidR="002347E0" w:rsidRPr="007661E7" w:rsidTr="002347E0">
        <w:trPr>
          <w:trHeight w:val="1"/>
          <w:trPrChange w:id="166" w:author="Николай Старостин" w:date="2017-10-05T14:59:00Z">
            <w:trPr>
              <w:trHeight w:val="1"/>
            </w:trPr>
          </w:trPrChange>
        </w:trPr>
        <w:tc>
          <w:tcPr>
            <w:tcW w:w="555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67" w:author="Николай Старостин" w:date="2017-10-05T14:59:00Z">
              <w:tcPr>
                <w:tcW w:w="438" w:type="dxa"/>
                <w:tcBorders>
                  <w:top w:val="single" w:sz="2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2347E0" w:rsidRPr="00982A1D" w:rsidRDefault="002347E0" w:rsidP="002347E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 w:rsidRPr="00982A1D">
              <w:rPr>
                <w:rFonts w:ascii="Times New Roman" w:hAnsi="Times New Roman"/>
              </w:rPr>
              <w:t>3.7</w:t>
            </w:r>
          </w:p>
        </w:tc>
        <w:tc>
          <w:tcPr>
            <w:tcW w:w="243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68" w:author="Николай Старостин" w:date="2017-10-05T14:59:00Z">
              <w:tcPr>
                <w:tcW w:w="2551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2347E0" w:rsidRPr="007661E7" w:rsidRDefault="002347E0" w:rsidP="002347E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r>
              <w:rPr>
                <w:rFonts w:ascii="Times New Roman CYR" w:hAnsi="Times New Roman CYR" w:cs="Times New Roman CYR"/>
              </w:rPr>
              <w:t xml:space="preserve">Выступление </w:t>
            </w:r>
            <w:r>
              <w:rPr>
                <w:rFonts w:ascii="Times New Roman CYR" w:hAnsi="Times New Roman CYR" w:cs="Times New Roman CYR"/>
              </w:rPr>
              <w:br/>
              <w:t>с итоговым отчетом</w:t>
            </w:r>
          </w:p>
        </w:tc>
        <w:tc>
          <w:tcPr>
            <w:tcW w:w="166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69" w:author="Николай Старостин" w:date="2017-10-05T14:59:00Z">
              <w:tcPr>
                <w:tcW w:w="1660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2347E0" w:rsidRPr="008B6B6D" w:rsidRDefault="002347E0" w:rsidP="002347E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ins w:id="170" w:author="Николай Старостин" w:date="2017-10-05T14:57:00Z">
              <w:r>
                <w:rPr>
                  <w:rFonts w:cs="Calibri"/>
                </w:rPr>
                <w:t>12.12.17</w:t>
              </w:r>
            </w:ins>
            <w:del w:id="171" w:author="Николай Старостин" w:date="2017-10-05T14:57:00Z">
              <w:r w:rsidDel="004F7E7A">
                <w:rPr>
                  <w:rFonts w:cs="Calibri"/>
                </w:rPr>
                <w:delText>?</w:delText>
              </w:r>
            </w:del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tcPrChange w:id="172" w:author="Николай Старостин" w:date="2017-10-05T14:59:00Z">
              <w:tcPr>
                <w:tcW w:w="1248" w:type="dxa"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8" w:space="0" w:color="000000"/>
                </w:tcBorders>
                <w:shd w:val="clear" w:color="000000" w:fill="FFFFFF"/>
                <w:vAlign w:val="center"/>
              </w:tcPr>
            </w:tcPrChange>
          </w:tcPr>
          <w:p w:rsidR="002347E0" w:rsidRPr="008B6B6D" w:rsidRDefault="002347E0" w:rsidP="002347E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ins w:id="173" w:author="Николай Старостин" w:date="2017-10-05T14:58:00Z">
              <w:r>
                <w:rPr>
                  <w:rFonts w:cs="Calibri"/>
                </w:rPr>
                <w:t>20</w:t>
              </w:r>
            </w:ins>
            <w:ins w:id="174" w:author="Николай Старостин" w:date="2017-10-05T14:57:00Z">
              <w:r>
                <w:rPr>
                  <w:rFonts w:cs="Calibri"/>
                </w:rPr>
                <w:t>.12.17</w:t>
              </w:r>
            </w:ins>
            <w:del w:id="175" w:author="Николай Старостин" w:date="2017-10-05T14:57:00Z">
              <w:r w:rsidDel="004F7E7A">
                <w:rPr>
                  <w:rFonts w:cs="Calibri"/>
                </w:rPr>
                <w:delText>?</w:delText>
              </w:r>
            </w:del>
          </w:p>
        </w:tc>
        <w:tc>
          <w:tcPr>
            <w:tcW w:w="164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tcPrChange w:id="176" w:author="Николай Старостин" w:date="2017-10-05T14:59:00Z">
              <w:tcPr>
                <w:tcW w:w="1649" w:type="dxa"/>
                <w:gridSpan w:val="2"/>
                <w:vMerge/>
                <w:tcBorders>
                  <w:top w:val="single" w:sz="2" w:space="0" w:color="000000"/>
                  <w:left w:val="single" w:sz="2" w:space="0" w:color="000000"/>
                  <w:bottom w:val="single" w:sz="8" w:space="0" w:color="000000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2347E0" w:rsidRPr="007661E7" w:rsidRDefault="002347E0" w:rsidP="002347E0">
            <w:pPr>
              <w:widowControl w:val="0"/>
              <w:tabs>
                <w:tab w:val="left" w:pos="720"/>
                <w:tab w:val="center" w:pos="4677"/>
                <w:tab w:val="right" w:pos="935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tcPrChange w:id="177" w:author="Николай Старостин" w:date="2017-10-05T14:59:00Z">
              <w:tcPr>
                <w:tcW w:w="186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</w:tcPrChange>
          </w:tcPr>
          <w:p w:rsidR="002347E0" w:rsidRDefault="002347E0" w:rsidP="002347E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ins w:id="178" w:author="Николай Старостин" w:date="2017-10-05T14:58:00Z"/>
                <w:rFonts w:cs="Calibri"/>
              </w:rPr>
            </w:pPr>
            <w:ins w:id="179" w:author="Николай Старостин" w:date="2017-10-05T14:58:00Z">
              <w:r>
                <w:rPr>
                  <w:rFonts w:cs="Calibri"/>
                </w:rPr>
                <w:t>Отчет по НИР</w:t>
              </w:r>
            </w:ins>
          </w:p>
          <w:p w:rsidR="002347E0" w:rsidRPr="007661E7" w:rsidRDefault="002347E0" w:rsidP="002347E0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cs="Calibri"/>
              </w:rPr>
            </w:pPr>
            <w:ins w:id="180" w:author="Николай Старостин" w:date="2017-10-05T14:58:00Z">
              <w:r>
                <w:rPr>
                  <w:rFonts w:cs="Calibri"/>
                </w:rPr>
                <w:t>Презентация выступления</w:t>
              </w:r>
            </w:ins>
            <w:del w:id="181" w:author="Николай Старостин" w:date="2017-10-05T14:58:00Z">
              <w:r w:rsidDel="002347E0">
                <w:rPr>
                  <w:rFonts w:cs="Calibri"/>
                </w:rPr>
                <w:delText>?</w:delText>
              </w:r>
            </w:del>
          </w:p>
        </w:tc>
      </w:tr>
    </w:tbl>
    <w:p w:rsidR="005F6065" w:rsidRPr="007661E7" w:rsidRDefault="005F6065" w:rsidP="00B2266E">
      <w:pPr>
        <w:widowControl w:val="0"/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661E7">
        <w:rPr>
          <w:rFonts w:ascii="Times New Roman" w:hAnsi="Times New Roman"/>
          <w:sz w:val="24"/>
          <w:szCs w:val="24"/>
        </w:rPr>
        <w:tab/>
      </w:r>
    </w:p>
    <w:p w:rsidR="00920DE5" w:rsidRDefault="00920DE5" w:rsidP="00920DE5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ins w:id="182" w:author="Николай Старостин" w:date="2017-10-05T15:02:00Z"/>
          <w:rFonts w:ascii="Times New Roman CYR" w:hAnsi="Times New Roman CYR" w:cs="Times New Roman CYR"/>
          <w:b/>
          <w:bCs/>
          <w:sz w:val="24"/>
          <w:szCs w:val="24"/>
        </w:rPr>
      </w:pPr>
      <w:ins w:id="183" w:author="Николай Старостин" w:date="2017-10-05T15:02:00Z">
        <w:r>
          <w:rPr>
            <w:rFonts w:ascii="Times New Roman CYR" w:hAnsi="Times New Roman CYR" w:cs="Times New Roman CYR"/>
            <w:b/>
            <w:bCs/>
            <w:sz w:val="24"/>
            <w:szCs w:val="24"/>
          </w:rPr>
          <w:t>13 Порядок контроля и приемки</w:t>
        </w:r>
      </w:ins>
    </w:p>
    <w:p w:rsidR="00920DE5" w:rsidRDefault="00920DE5" w:rsidP="00920DE5">
      <w:pPr>
        <w:pStyle w:val="a8"/>
        <w:ind w:firstLine="567"/>
        <w:rPr>
          <w:ins w:id="184" w:author="Николай Старостин" w:date="2017-10-05T15:02:00Z"/>
        </w:rPr>
      </w:pPr>
      <w:ins w:id="185" w:author="Николай Старостин" w:date="2017-10-05T15:02:00Z">
        <w:r>
          <w:t>Техническое задание может уточняться в процессе разработки по согласованию сторон. Порядок выполнения и приемки НИР осуществляется в соответствии</w:t>
        </w:r>
        <w:r>
          <w:rPr>
            <w:lang w:val="ru-RU"/>
          </w:rPr>
          <w:t xml:space="preserve"> </w:t>
        </w:r>
        <w:r>
          <w:t>с ГОСТ 15.101-98.</w:t>
        </w:r>
      </w:ins>
    </w:p>
    <w:p w:rsidR="00920DE5" w:rsidRDefault="00920DE5" w:rsidP="00920DE5">
      <w:pPr>
        <w:pStyle w:val="a8"/>
        <w:ind w:firstLine="567"/>
        <w:rPr>
          <w:ins w:id="186" w:author="Николай Старостин" w:date="2017-10-05T15:02:00Z"/>
          <w:color w:val="000000"/>
          <w:lang w:val="ru-RU"/>
        </w:rPr>
      </w:pPr>
    </w:p>
    <w:p w:rsidR="00434A8F" w:rsidRDefault="0046635E" w:rsidP="00B2266E">
      <w:pPr>
        <w:widowControl w:val="0"/>
        <w:autoSpaceDE w:val="0"/>
        <w:autoSpaceDN w:val="0"/>
        <w:adjustRightInd w:val="0"/>
        <w:spacing w:after="120" w:line="240" w:lineRule="auto"/>
        <w:jc w:val="both"/>
        <w:rPr>
          <w:rFonts w:cs="Calibri"/>
        </w:rPr>
      </w:pPr>
      <w:del w:id="187" w:author="Николай Старостин" w:date="2017-10-05T14:59:00Z">
        <w:r w:rsidDel="002347E0">
          <w:rPr>
            <w:rFonts w:cs="Calibri"/>
          </w:rPr>
          <w:br w:type="page"/>
        </w:r>
      </w:del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0"/>
        <w:gridCol w:w="4289"/>
      </w:tblGrid>
      <w:tr w:rsidR="00434A8F" w:rsidRPr="008C405F" w:rsidTr="002C6276">
        <w:trPr>
          <w:trHeight w:val="1"/>
        </w:trPr>
        <w:tc>
          <w:tcPr>
            <w:tcW w:w="4780" w:type="dxa"/>
            <w:shd w:val="clear" w:color="000000" w:fill="FFFFFF"/>
          </w:tcPr>
          <w:p w:rsidR="0046635E" w:rsidRDefault="00982A1D" w:rsidP="008A042F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Исполнители</w:t>
            </w:r>
          </w:p>
          <w:p w:rsidR="0046635E" w:rsidRDefault="0046635E" w:rsidP="005B0233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E5930" w:rsidRDefault="0046635E" w:rsidP="007661E7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C405F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proofErr w:type="spellStart"/>
            <w:r w:rsidR="006E5930">
              <w:rPr>
                <w:rFonts w:ascii="Times New Roman CYR" w:hAnsi="Times New Roman CYR" w:cs="Times New Roman CYR"/>
                <w:sz w:val="24"/>
                <w:szCs w:val="24"/>
              </w:rPr>
              <w:t>Шестова</w:t>
            </w:r>
            <w:proofErr w:type="spellEnd"/>
            <w:r w:rsidRPr="0046635E">
              <w:rPr>
                <w:rFonts w:ascii="Times New Roman CYR" w:hAnsi="Times New Roman CYR" w:cs="Times New Roman CYR"/>
                <w:sz w:val="24"/>
                <w:szCs w:val="24"/>
              </w:rPr>
              <w:t xml:space="preserve"> </w:t>
            </w:r>
            <w:r w:rsidR="00046589">
              <w:rPr>
                <w:rFonts w:ascii="Times New Roman CYR" w:hAnsi="Times New Roman CYR" w:cs="Times New Roman CYR"/>
                <w:sz w:val="24"/>
                <w:szCs w:val="24"/>
              </w:rPr>
              <w:t>Александра</w:t>
            </w:r>
            <w:r w:rsidR="002B457D">
              <w:rPr>
                <w:rFonts w:ascii="Times New Roman CYR" w:hAnsi="Times New Roman CYR" w:cs="Times New Roman CYR"/>
                <w:sz w:val="24"/>
                <w:szCs w:val="24"/>
              </w:rPr>
              <w:tab/>
            </w:r>
          </w:p>
          <w:p w:rsidR="0046635E" w:rsidRPr="002B457D" w:rsidRDefault="002B457D" w:rsidP="007661E7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z w:val="24"/>
                <w:szCs w:val="24"/>
              </w:rPr>
              <w:tab/>
            </w:r>
          </w:p>
          <w:p w:rsidR="0046635E" w:rsidRPr="0046635E" w:rsidRDefault="0046635E" w:rsidP="007661E7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C405F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Pr="0046635E">
              <w:rPr>
                <w:rFonts w:ascii="Times New Roman CYR" w:hAnsi="Times New Roman CYR" w:cs="Times New Roman CYR"/>
                <w:sz w:val="24"/>
                <w:szCs w:val="24"/>
              </w:rPr>
              <w:t>Ильин Сергей</w:t>
            </w:r>
            <w:r w:rsidRPr="0046635E">
              <w:rPr>
                <w:rFonts w:ascii="Times New Roman CYR" w:hAnsi="Times New Roman CYR" w:cs="Times New Roman CYR"/>
                <w:sz w:val="24"/>
                <w:szCs w:val="24"/>
              </w:rPr>
              <w:tab/>
            </w:r>
            <w:r w:rsidRPr="0046635E">
              <w:rPr>
                <w:rFonts w:ascii="Times New Roman CYR" w:hAnsi="Times New Roman CYR" w:cs="Times New Roman CYR"/>
                <w:sz w:val="24"/>
                <w:szCs w:val="24"/>
              </w:rPr>
              <w:tab/>
            </w:r>
          </w:p>
          <w:p w:rsidR="0046635E" w:rsidRDefault="0046635E" w:rsidP="007661E7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6635E" w:rsidRDefault="0046635E" w:rsidP="007661E7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C405F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Pr="0046635E">
              <w:rPr>
                <w:rFonts w:ascii="Times New Roman CYR" w:hAnsi="Times New Roman CYR" w:cs="Times New Roman CYR"/>
                <w:sz w:val="24"/>
                <w:szCs w:val="24"/>
              </w:rPr>
              <w:t>Каримов Динар</w:t>
            </w:r>
          </w:p>
          <w:p w:rsidR="0046635E" w:rsidRDefault="0046635E" w:rsidP="007661E7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6635E" w:rsidRDefault="0046635E" w:rsidP="007661E7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C405F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Pr="0046635E">
              <w:rPr>
                <w:rFonts w:ascii="Times New Roman CYR" w:hAnsi="Times New Roman CYR" w:cs="Times New Roman CYR"/>
                <w:sz w:val="24"/>
                <w:szCs w:val="24"/>
              </w:rPr>
              <w:t>Любимцев Дмитрий</w:t>
            </w:r>
          </w:p>
          <w:p w:rsidR="0046635E" w:rsidRDefault="0046635E" w:rsidP="007661E7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6635E" w:rsidRDefault="0046635E" w:rsidP="007661E7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C405F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r w:rsidRPr="0046635E">
              <w:rPr>
                <w:rFonts w:ascii="Times New Roman CYR" w:hAnsi="Times New Roman CYR" w:cs="Times New Roman CYR"/>
                <w:sz w:val="24"/>
                <w:szCs w:val="24"/>
              </w:rPr>
              <w:t>Полунин Дмитрий</w:t>
            </w:r>
          </w:p>
          <w:p w:rsidR="0046635E" w:rsidRDefault="0046635E" w:rsidP="007661E7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05874" w:rsidRDefault="0046635E" w:rsidP="00905874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ins w:id="188" w:author="Дмитрий Полунин" w:date="2017-11-01T22:26:00Z"/>
                <w:rFonts w:ascii="Times New Roman CYR" w:hAnsi="Times New Roman CYR" w:cs="Times New Roman CYR"/>
                <w:sz w:val="24"/>
                <w:szCs w:val="24"/>
              </w:rPr>
            </w:pPr>
            <w:r w:rsidRPr="008C405F">
              <w:rPr>
                <w:rFonts w:ascii="Times New Roman" w:hAnsi="Times New Roman"/>
                <w:sz w:val="24"/>
                <w:szCs w:val="24"/>
              </w:rPr>
              <w:t xml:space="preserve">__________ </w:t>
            </w:r>
            <w:proofErr w:type="spellStart"/>
            <w:r w:rsidR="006E5930">
              <w:rPr>
                <w:rFonts w:ascii="Times New Roman CYR" w:hAnsi="Times New Roman CYR" w:cs="Times New Roman CYR"/>
                <w:sz w:val="24"/>
                <w:szCs w:val="24"/>
              </w:rPr>
              <w:t>Шуланкина</w:t>
            </w:r>
            <w:proofErr w:type="spellEnd"/>
            <w:r w:rsidRPr="0046635E">
              <w:rPr>
                <w:rFonts w:ascii="Times New Roman CYR" w:hAnsi="Times New Roman CYR" w:cs="Times New Roman CYR"/>
                <w:sz w:val="24"/>
                <w:szCs w:val="24"/>
              </w:rPr>
              <w:t xml:space="preserve"> Елизавета</w:t>
            </w:r>
            <w:r w:rsidRPr="0046635E">
              <w:rPr>
                <w:rFonts w:ascii="Times New Roman CYR" w:hAnsi="Times New Roman CYR" w:cs="Times New Roman CYR"/>
                <w:sz w:val="24"/>
                <w:szCs w:val="24"/>
              </w:rPr>
              <w:tab/>
            </w:r>
            <w:bookmarkStart w:id="189" w:name="_GoBack"/>
            <w:bookmarkEnd w:id="189"/>
          </w:p>
          <w:p w:rsidR="00905874" w:rsidRDefault="00905874" w:rsidP="00905874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ins w:id="190" w:author="Дмитрий Полунин" w:date="2017-11-01T22:26:00Z"/>
                <w:rFonts w:ascii="Times New Roman" w:hAnsi="Times New Roman"/>
                <w:sz w:val="24"/>
                <w:szCs w:val="24"/>
              </w:rPr>
            </w:pPr>
          </w:p>
          <w:p w:rsidR="0046635E" w:rsidRDefault="00905874" w:rsidP="00905874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 CYR" w:hAnsi="Times New Roman CYR" w:cs="Times New Roman CYR"/>
                <w:sz w:val="24"/>
                <w:szCs w:val="24"/>
              </w:rPr>
            </w:pPr>
            <w:ins w:id="191" w:author="Дмитрий Полунин" w:date="2017-11-01T22:26:00Z">
              <w:r w:rsidRPr="008C405F">
                <w:rPr>
                  <w:rFonts w:ascii="Times New Roman" w:hAnsi="Times New Roman"/>
                  <w:sz w:val="24"/>
                  <w:szCs w:val="24"/>
                </w:rPr>
                <w:t xml:space="preserve">__________ </w:t>
              </w:r>
              <w:r>
                <w:rPr>
                  <w:rFonts w:ascii="Times New Roman CYR" w:hAnsi="Times New Roman CYR" w:cs="Times New Roman CYR"/>
                  <w:sz w:val="24"/>
                  <w:szCs w:val="24"/>
                </w:rPr>
                <w:t>Алявдин Александр</w:t>
              </w:r>
            </w:ins>
            <w:r w:rsidR="0046635E" w:rsidRPr="0046635E">
              <w:rPr>
                <w:rFonts w:ascii="Times New Roman CYR" w:hAnsi="Times New Roman CYR" w:cs="Times New Roman CYR"/>
                <w:sz w:val="24"/>
                <w:szCs w:val="24"/>
              </w:rPr>
              <w:tab/>
            </w:r>
          </w:p>
          <w:p w:rsidR="00434A8F" w:rsidRPr="008C405F" w:rsidRDefault="00434A8F" w:rsidP="008A042F">
            <w:pPr>
              <w:widowControl w:val="0"/>
              <w:tabs>
                <w:tab w:val="left" w:pos="1500"/>
              </w:tabs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4"/>
                <w:szCs w:val="24"/>
              </w:rPr>
            </w:pPr>
          </w:p>
        </w:tc>
        <w:tc>
          <w:tcPr>
            <w:tcW w:w="4289" w:type="dxa"/>
            <w:shd w:val="clear" w:color="000000" w:fill="FFFFFF"/>
          </w:tcPr>
          <w:p w:rsidR="00434A8F" w:rsidRPr="008C405F" w:rsidRDefault="00434A8F" w:rsidP="00B226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cs="Calibri"/>
                <w:sz w:val="24"/>
                <w:szCs w:val="24"/>
              </w:rPr>
            </w:pPr>
          </w:p>
        </w:tc>
      </w:tr>
    </w:tbl>
    <w:p w:rsidR="00434A8F" w:rsidRPr="003F29D8" w:rsidRDefault="00434A8F" w:rsidP="00B2266E">
      <w:pPr>
        <w:widowControl w:val="0"/>
        <w:autoSpaceDE w:val="0"/>
        <w:autoSpaceDN w:val="0"/>
        <w:adjustRightInd w:val="0"/>
        <w:spacing w:after="120" w:line="240" w:lineRule="auto"/>
        <w:ind w:left="540"/>
        <w:jc w:val="both"/>
        <w:rPr>
          <w:rFonts w:ascii="Times New Roman" w:hAnsi="Times New Roman"/>
          <w:sz w:val="24"/>
          <w:szCs w:val="24"/>
        </w:rPr>
      </w:pPr>
    </w:p>
    <w:sectPr w:rsidR="00434A8F" w:rsidRPr="003F29D8" w:rsidSect="009D54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850" w:bottom="1134" w:left="1701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08F" w:rsidRDefault="00BB508F" w:rsidP="008C405F">
      <w:pPr>
        <w:spacing w:after="0" w:line="240" w:lineRule="auto"/>
      </w:pPr>
      <w:r>
        <w:separator/>
      </w:r>
    </w:p>
  </w:endnote>
  <w:endnote w:type="continuationSeparator" w:id="0">
    <w:p w:rsidR="00BB508F" w:rsidRDefault="00BB508F" w:rsidP="008C4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1E7" w:rsidRDefault="007661E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1E7" w:rsidRDefault="007661E7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1E7" w:rsidRDefault="007661E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08F" w:rsidRDefault="00BB508F" w:rsidP="008C405F">
      <w:pPr>
        <w:spacing w:after="0" w:line="240" w:lineRule="auto"/>
      </w:pPr>
      <w:r>
        <w:separator/>
      </w:r>
    </w:p>
  </w:footnote>
  <w:footnote w:type="continuationSeparator" w:id="0">
    <w:p w:rsidR="00BB508F" w:rsidRDefault="00BB508F" w:rsidP="008C4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256" w:rsidRDefault="00FB3256" w:rsidP="009C6962">
    <w:pPr>
      <w:pStyle w:val="a4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FB3256" w:rsidRDefault="00FB325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256" w:rsidRDefault="00FB3256" w:rsidP="009C6962">
    <w:pPr>
      <w:pStyle w:val="a4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905874">
      <w:rPr>
        <w:rStyle w:val="ab"/>
        <w:noProof/>
      </w:rPr>
      <w:t>3</w:t>
    </w:r>
    <w:r>
      <w:rPr>
        <w:rStyle w:val="ab"/>
      </w:rPr>
      <w:fldChar w:fldCharType="end"/>
    </w:r>
  </w:p>
  <w:p w:rsidR="00FB3256" w:rsidRDefault="00FB3256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1E7" w:rsidRDefault="007661E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multilevel"/>
    <w:tmpl w:val="4DB22D6E"/>
    <w:lvl w:ilvl="0">
      <w:numFmt w:val="bullet"/>
      <w:lvlText w:val="*"/>
      <w:lvlJc w:val="left"/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4E0333"/>
    <w:multiLevelType w:val="hybridMultilevel"/>
    <w:tmpl w:val="C9823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4121A"/>
    <w:multiLevelType w:val="multilevel"/>
    <w:tmpl w:val="4EE6255C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CA1718"/>
    <w:multiLevelType w:val="hybridMultilevel"/>
    <w:tmpl w:val="6E32036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1A3A57C6"/>
    <w:multiLevelType w:val="multilevel"/>
    <w:tmpl w:val="BBF67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C841853"/>
    <w:multiLevelType w:val="multilevel"/>
    <w:tmpl w:val="DEE8EEC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6" w15:restartNumberingAfterBreak="0">
    <w:nsid w:val="209656A2"/>
    <w:multiLevelType w:val="multilevel"/>
    <w:tmpl w:val="858CF5FE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5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7" w15:restartNumberingAfterBreak="0">
    <w:nsid w:val="223627C2"/>
    <w:multiLevelType w:val="multilevel"/>
    <w:tmpl w:val="209A1C7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2BF2FC0"/>
    <w:multiLevelType w:val="multilevel"/>
    <w:tmpl w:val="337098C8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81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9" w15:restartNumberingAfterBreak="0">
    <w:nsid w:val="235D6A8D"/>
    <w:multiLevelType w:val="multilevel"/>
    <w:tmpl w:val="DE621A9A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43A10DF"/>
    <w:multiLevelType w:val="multilevel"/>
    <w:tmpl w:val="5A7A5F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5D4605"/>
    <w:multiLevelType w:val="multilevel"/>
    <w:tmpl w:val="F6E8B8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71205B6"/>
    <w:multiLevelType w:val="hybridMultilevel"/>
    <w:tmpl w:val="7C6EEA5C"/>
    <w:lvl w:ilvl="0" w:tplc="041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3" w15:restartNumberingAfterBreak="0">
    <w:nsid w:val="277D1C37"/>
    <w:multiLevelType w:val="hybridMultilevel"/>
    <w:tmpl w:val="4B346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3C47CE"/>
    <w:multiLevelType w:val="multilevel"/>
    <w:tmpl w:val="B8B0B764"/>
    <w:lvl w:ilvl="0">
      <w:start w:val="8"/>
      <w:numFmt w:val="decimal"/>
      <w:lvlText w:val="%1"/>
      <w:lvlJc w:val="left"/>
      <w:pPr>
        <w:ind w:left="360" w:hanging="360"/>
      </w:pPr>
      <w:rPr>
        <w:rFonts w:ascii="Times New Roman CYR" w:hAnsi="Times New Roman CYR" w:cs="Times New Roman CYR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Times New Roman CYR" w:hAnsi="Times New Roman CYR" w:cs="Times New Roman CYR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 CYR" w:hAnsi="Times New Roman CYR" w:cs="Times New Roman CYR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 CYR" w:hAnsi="Times New Roman CYR" w:cs="Times New Roman CYR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 CYR" w:hAnsi="Times New Roman CYR" w:cs="Times New Roman CYR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 CYR" w:hAnsi="Times New Roman CYR" w:cs="Times New Roman CYR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 CYR" w:hAnsi="Times New Roman CYR" w:cs="Times New Roman CYR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 CYR" w:hAnsi="Times New Roman CYR" w:cs="Times New Roman CYR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 CYR" w:hAnsi="Times New Roman CYR" w:cs="Times New Roman CYR" w:hint="default"/>
      </w:rPr>
    </w:lvl>
  </w:abstractNum>
  <w:abstractNum w:abstractNumId="15" w15:restartNumberingAfterBreak="0">
    <w:nsid w:val="2A3D3258"/>
    <w:multiLevelType w:val="multilevel"/>
    <w:tmpl w:val="246461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C5564B2"/>
    <w:multiLevelType w:val="multilevel"/>
    <w:tmpl w:val="7494C54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5997641"/>
    <w:multiLevelType w:val="multilevel"/>
    <w:tmpl w:val="84D670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CAA7E1B"/>
    <w:multiLevelType w:val="multilevel"/>
    <w:tmpl w:val="50FAD796"/>
    <w:lvl w:ilvl="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E435E4D"/>
    <w:multiLevelType w:val="hybridMultilevel"/>
    <w:tmpl w:val="E6E0D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06EF9"/>
    <w:multiLevelType w:val="multilevel"/>
    <w:tmpl w:val="15384282"/>
    <w:lvl w:ilvl="0">
      <w:start w:val="7"/>
      <w:numFmt w:val="decimal"/>
      <w:lvlText w:val="%1"/>
      <w:lvlJc w:val="left"/>
      <w:pPr>
        <w:ind w:left="360" w:hanging="360"/>
      </w:pPr>
      <w:rPr>
        <w:rFonts w:ascii="Times New Roman CYR" w:hAnsi="Times New Roman CYR" w:cs="Times New Roman CYR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 CYR" w:hAnsi="Times New Roman CYR" w:cs="Times New Roman CYR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 CYR" w:hAnsi="Times New Roman CYR" w:cs="Times New Roman CYR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 CYR" w:hAnsi="Times New Roman CYR" w:cs="Times New Roman CYR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 CYR" w:hAnsi="Times New Roman CYR" w:cs="Times New Roman CYR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 CYR" w:hAnsi="Times New Roman CYR" w:cs="Times New Roman CYR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 CYR" w:hAnsi="Times New Roman CYR" w:cs="Times New Roman CYR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 CYR" w:hAnsi="Times New Roman CYR" w:cs="Times New Roman CYR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 CYR" w:hAnsi="Times New Roman CYR" w:cs="Times New Roman CYR" w:hint="default"/>
      </w:rPr>
    </w:lvl>
  </w:abstractNum>
  <w:abstractNum w:abstractNumId="21" w15:restartNumberingAfterBreak="0">
    <w:nsid w:val="468A5FDD"/>
    <w:multiLevelType w:val="multilevel"/>
    <w:tmpl w:val="209A1C7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6BC6E8B"/>
    <w:multiLevelType w:val="multilevel"/>
    <w:tmpl w:val="2B4EA60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8AC429C"/>
    <w:multiLevelType w:val="hybridMultilevel"/>
    <w:tmpl w:val="2C3A2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27EAE"/>
    <w:multiLevelType w:val="hybridMultilevel"/>
    <w:tmpl w:val="2E7CD3E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CD148E"/>
    <w:multiLevelType w:val="multilevel"/>
    <w:tmpl w:val="7D8E43F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D027ACC"/>
    <w:multiLevelType w:val="hybridMultilevel"/>
    <w:tmpl w:val="E9EEDECA"/>
    <w:lvl w:ilvl="0" w:tplc="BE7C2E20">
      <w:start w:val="2016"/>
      <w:numFmt w:val="decimal"/>
      <w:lvlText w:val="%1"/>
      <w:lvlJc w:val="left"/>
      <w:pPr>
        <w:ind w:left="960" w:hanging="60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BD7EC8"/>
    <w:multiLevelType w:val="multilevel"/>
    <w:tmpl w:val="ED2441B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8" w15:restartNumberingAfterBreak="0">
    <w:nsid w:val="4F2042E4"/>
    <w:multiLevelType w:val="multilevel"/>
    <w:tmpl w:val="209A1C7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14F1B60"/>
    <w:multiLevelType w:val="hybridMultilevel"/>
    <w:tmpl w:val="3F609100"/>
    <w:lvl w:ilvl="0" w:tplc="49BC074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476D66"/>
    <w:multiLevelType w:val="multilevel"/>
    <w:tmpl w:val="86EED7C4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1" w15:restartNumberingAfterBreak="0">
    <w:nsid w:val="58C300B8"/>
    <w:multiLevelType w:val="multilevel"/>
    <w:tmpl w:val="7494C54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C933936"/>
    <w:multiLevelType w:val="multilevel"/>
    <w:tmpl w:val="2CBC993E"/>
    <w:lvl w:ilvl="0">
      <w:start w:val="8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3" w15:restartNumberingAfterBreak="0">
    <w:nsid w:val="61B104FD"/>
    <w:multiLevelType w:val="multilevel"/>
    <w:tmpl w:val="1CA06C2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4" w15:restartNumberingAfterBreak="0">
    <w:nsid w:val="68321F85"/>
    <w:multiLevelType w:val="multilevel"/>
    <w:tmpl w:val="BBF67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687F2C4F"/>
    <w:multiLevelType w:val="multilevel"/>
    <w:tmpl w:val="BBF671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6CA245FA"/>
    <w:multiLevelType w:val="hybridMultilevel"/>
    <w:tmpl w:val="8EA6D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EB03E5"/>
    <w:multiLevelType w:val="multilevel"/>
    <w:tmpl w:val="209A1C7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744552FE"/>
    <w:multiLevelType w:val="multilevel"/>
    <w:tmpl w:val="209A1C7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7467BC9"/>
    <w:multiLevelType w:val="multilevel"/>
    <w:tmpl w:val="4BC4256C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lvlText w:val="%1."/>
        <w:legacy w:legacy="1" w:legacySpace="0" w:legacyIndent="0"/>
        <w:lvlJc w:val="left"/>
        <w:rPr>
          <w:rFonts w:ascii="Times New Roman CYR" w:eastAsia="Times New Roman" w:hAnsi="Times New Roman CYR" w:cs="Times New Roman CYR"/>
        </w:rPr>
      </w:lvl>
    </w:lvlOverride>
  </w:num>
  <w:num w:numId="2">
    <w:abstractNumId w:val="26"/>
  </w:num>
  <w:num w:numId="3">
    <w:abstractNumId w:val="11"/>
  </w:num>
  <w:num w:numId="4">
    <w:abstractNumId w:val="15"/>
  </w:num>
  <w:num w:numId="5">
    <w:abstractNumId w:val="25"/>
  </w:num>
  <w:num w:numId="6">
    <w:abstractNumId w:val="27"/>
  </w:num>
  <w:num w:numId="7">
    <w:abstractNumId w:val="39"/>
  </w:num>
  <w:num w:numId="8">
    <w:abstractNumId w:val="8"/>
  </w:num>
  <w:num w:numId="9">
    <w:abstractNumId w:val="32"/>
  </w:num>
  <w:num w:numId="10">
    <w:abstractNumId w:val="9"/>
  </w:num>
  <w:num w:numId="11">
    <w:abstractNumId w:val="12"/>
  </w:num>
  <w:num w:numId="12">
    <w:abstractNumId w:val="1"/>
  </w:num>
  <w:num w:numId="13">
    <w:abstractNumId w:val="30"/>
  </w:num>
  <w:num w:numId="14">
    <w:abstractNumId w:val="6"/>
  </w:num>
  <w:num w:numId="15">
    <w:abstractNumId w:val="37"/>
  </w:num>
  <w:num w:numId="16">
    <w:abstractNumId w:val="28"/>
  </w:num>
  <w:num w:numId="17">
    <w:abstractNumId w:val="21"/>
  </w:num>
  <w:num w:numId="18">
    <w:abstractNumId w:val="34"/>
  </w:num>
  <w:num w:numId="19">
    <w:abstractNumId w:val="35"/>
  </w:num>
  <w:num w:numId="20">
    <w:abstractNumId w:val="4"/>
  </w:num>
  <w:num w:numId="21">
    <w:abstractNumId w:val="5"/>
  </w:num>
  <w:num w:numId="22">
    <w:abstractNumId w:val="17"/>
  </w:num>
  <w:num w:numId="23">
    <w:abstractNumId w:val="10"/>
  </w:num>
  <w:num w:numId="24">
    <w:abstractNumId w:val="16"/>
  </w:num>
  <w:num w:numId="25">
    <w:abstractNumId w:val="7"/>
  </w:num>
  <w:num w:numId="26">
    <w:abstractNumId w:val="38"/>
  </w:num>
  <w:num w:numId="27">
    <w:abstractNumId w:val="22"/>
  </w:num>
  <w:num w:numId="28">
    <w:abstractNumId w:val="24"/>
  </w:num>
  <w:num w:numId="29">
    <w:abstractNumId w:val="31"/>
  </w:num>
  <w:num w:numId="30">
    <w:abstractNumId w:val="20"/>
  </w:num>
  <w:num w:numId="31">
    <w:abstractNumId w:val="33"/>
  </w:num>
  <w:num w:numId="32">
    <w:abstractNumId w:val="36"/>
  </w:num>
  <w:num w:numId="33">
    <w:abstractNumId w:val="3"/>
  </w:num>
  <w:num w:numId="34">
    <w:abstractNumId w:val="2"/>
  </w:num>
  <w:num w:numId="35">
    <w:abstractNumId w:val="18"/>
  </w:num>
  <w:num w:numId="36">
    <w:abstractNumId w:val="23"/>
  </w:num>
  <w:num w:numId="37">
    <w:abstractNumId w:val="13"/>
  </w:num>
  <w:num w:numId="38">
    <w:abstractNumId w:val="29"/>
  </w:num>
  <w:num w:numId="39">
    <w:abstractNumId w:val="14"/>
  </w:num>
  <w:num w:numId="40">
    <w:abstractNumId w:val="1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Николай Старостин">
    <w15:presenceInfo w15:providerId="None" w15:userId="Николай Старостин"/>
  </w15:person>
  <w15:person w15:author="Дмитрий">
    <w15:presenceInfo w15:providerId="None" w15:userId="Дмитрий"/>
  </w15:person>
  <w15:person w15:author="Дмитрий Полунин">
    <w15:presenceInfo w15:providerId="Windows Live" w15:userId="b91c0028e9722b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05F"/>
    <w:rsid w:val="00036822"/>
    <w:rsid w:val="00042ED5"/>
    <w:rsid w:val="00046589"/>
    <w:rsid w:val="00056456"/>
    <w:rsid w:val="0007302E"/>
    <w:rsid w:val="00092238"/>
    <w:rsid w:val="0009379E"/>
    <w:rsid w:val="000B0898"/>
    <w:rsid w:val="000B7BEF"/>
    <w:rsid w:val="000C58D0"/>
    <w:rsid w:val="000E7580"/>
    <w:rsid w:val="000F1BBE"/>
    <w:rsid w:val="000F7FD5"/>
    <w:rsid w:val="00104A07"/>
    <w:rsid w:val="00105EB6"/>
    <w:rsid w:val="00125285"/>
    <w:rsid w:val="00131128"/>
    <w:rsid w:val="0013176F"/>
    <w:rsid w:val="001404D6"/>
    <w:rsid w:val="00157540"/>
    <w:rsid w:val="00172933"/>
    <w:rsid w:val="00185E39"/>
    <w:rsid w:val="00196471"/>
    <w:rsid w:val="0019764E"/>
    <w:rsid w:val="001A26F8"/>
    <w:rsid w:val="001A5FEE"/>
    <w:rsid w:val="001C13DB"/>
    <w:rsid w:val="001C549C"/>
    <w:rsid w:val="001E19D7"/>
    <w:rsid w:val="001F3F0E"/>
    <w:rsid w:val="002205A4"/>
    <w:rsid w:val="002236F8"/>
    <w:rsid w:val="00226D93"/>
    <w:rsid w:val="002347E0"/>
    <w:rsid w:val="00254342"/>
    <w:rsid w:val="00260E13"/>
    <w:rsid w:val="002737D5"/>
    <w:rsid w:val="002B457D"/>
    <w:rsid w:val="002B525A"/>
    <w:rsid w:val="002C300E"/>
    <w:rsid w:val="002C6276"/>
    <w:rsid w:val="002D337F"/>
    <w:rsid w:val="002D7D95"/>
    <w:rsid w:val="00310953"/>
    <w:rsid w:val="00312C35"/>
    <w:rsid w:val="00313219"/>
    <w:rsid w:val="00315429"/>
    <w:rsid w:val="00317F4C"/>
    <w:rsid w:val="00330897"/>
    <w:rsid w:val="00331AED"/>
    <w:rsid w:val="0033202A"/>
    <w:rsid w:val="003536DC"/>
    <w:rsid w:val="00360C5B"/>
    <w:rsid w:val="00365348"/>
    <w:rsid w:val="003878A7"/>
    <w:rsid w:val="003912B2"/>
    <w:rsid w:val="003A59C6"/>
    <w:rsid w:val="003A7DD2"/>
    <w:rsid w:val="003F29D8"/>
    <w:rsid w:val="003F3F35"/>
    <w:rsid w:val="00411406"/>
    <w:rsid w:val="00412354"/>
    <w:rsid w:val="00416439"/>
    <w:rsid w:val="0042569C"/>
    <w:rsid w:val="00434A8F"/>
    <w:rsid w:val="00437390"/>
    <w:rsid w:val="00443BC4"/>
    <w:rsid w:val="00456DFF"/>
    <w:rsid w:val="0046303A"/>
    <w:rsid w:val="00464D27"/>
    <w:rsid w:val="0046635E"/>
    <w:rsid w:val="00466779"/>
    <w:rsid w:val="0048175D"/>
    <w:rsid w:val="004B0533"/>
    <w:rsid w:val="004B08C4"/>
    <w:rsid w:val="004C4148"/>
    <w:rsid w:val="004D21E8"/>
    <w:rsid w:val="004E1AB1"/>
    <w:rsid w:val="004E47F0"/>
    <w:rsid w:val="004F0C0C"/>
    <w:rsid w:val="004F0D6D"/>
    <w:rsid w:val="00500D86"/>
    <w:rsid w:val="005033FF"/>
    <w:rsid w:val="00516356"/>
    <w:rsid w:val="00522F6B"/>
    <w:rsid w:val="0057266D"/>
    <w:rsid w:val="00583E36"/>
    <w:rsid w:val="00585DF8"/>
    <w:rsid w:val="00590735"/>
    <w:rsid w:val="005A0CD7"/>
    <w:rsid w:val="005A3A9C"/>
    <w:rsid w:val="005A7F3B"/>
    <w:rsid w:val="005B0233"/>
    <w:rsid w:val="005C12AA"/>
    <w:rsid w:val="005F6065"/>
    <w:rsid w:val="005F7437"/>
    <w:rsid w:val="0060545B"/>
    <w:rsid w:val="0063534A"/>
    <w:rsid w:val="00641C5C"/>
    <w:rsid w:val="006646F6"/>
    <w:rsid w:val="00680EEF"/>
    <w:rsid w:val="006858C4"/>
    <w:rsid w:val="006D6E85"/>
    <w:rsid w:val="006E2ED4"/>
    <w:rsid w:val="006E5930"/>
    <w:rsid w:val="006E63C9"/>
    <w:rsid w:val="006F20D0"/>
    <w:rsid w:val="00704DC4"/>
    <w:rsid w:val="00721AE4"/>
    <w:rsid w:val="00727DD2"/>
    <w:rsid w:val="00730874"/>
    <w:rsid w:val="00742DEB"/>
    <w:rsid w:val="00747753"/>
    <w:rsid w:val="007661E7"/>
    <w:rsid w:val="00767226"/>
    <w:rsid w:val="00772426"/>
    <w:rsid w:val="00774B94"/>
    <w:rsid w:val="00775E47"/>
    <w:rsid w:val="007762C4"/>
    <w:rsid w:val="00776A8A"/>
    <w:rsid w:val="007843EA"/>
    <w:rsid w:val="007A18C4"/>
    <w:rsid w:val="007A289E"/>
    <w:rsid w:val="007A5020"/>
    <w:rsid w:val="007C1EAD"/>
    <w:rsid w:val="007E5F15"/>
    <w:rsid w:val="007F0407"/>
    <w:rsid w:val="00814ECD"/>
    <w:rsid w:val="00835F62"/>
    <w:rsid w:val="00870DC3"/>
    <w:rsid w:val="00870E8E"/>
    <w:rsid w:val="00877C4F"/>
    <w:rsid w:val="008861DC"/>
    <w:rsid w:val="00887116"/>
    <w:rsid w:val="00892654"/>
    <w:rsid w:val="008A042F"/>
    <w:rsid w:val="008B43D4"/>
    <w:rsid w:val="008B5BE0"/>
    <w:rsid w:val="008B6B6D"/>
    <w:rsid w:val="008C405F"/>
    <w:rsid w:val="008E0763"/>
    <w:rsid w:val="008E0A40"/>
    <w:rsid w:val="008E4DEB"/>
    <w:rsid w:val="008E5E73"/>
    <w:rsid w:val="00900359"/>
    <w:rsid w:val="00905874"/>
    <w:rsid w:val="0090603C"/>
    <w:rsid w:val="00920DE5"/>
    <w:rsid w:val="00927F9E"/>
    <w:rsid w:val="00932403"/>
    <w:rsid w:val="0093714D"/>
    <w:rsid w:val="009376F8"/>
    <w:rsid w:val="0094246B"/>
    <w:rsid w:val="00950730"/>
    <w:rsid w:val="00982A1D"/>
    <w:rsid w:val="00986DAF"/>
    <w:rsid w:val="00990CF6"/>
    <w:rsid w:val="00996A4C"/>
    <w:rsid w:val="009A6449"/>
    <w:rsid w:val="009B152A"/>
    <w:rsid w:val="009C601D"/>
    <w:rsid w:val="009C6962"/>
    <w:rsid w:val="009D5481"/>
    <w:rsid w:val="009F38E1"/>
    <w:rsid w:val="00A00938"/>
    <w:rsid w:val="00A12794"/>
    <w:rsid w:val="00A13C9A"/>
    <w:rsid w:val="00A166E1"/>
    <w:rsid w:val="00A51CF7"/>
    <w:rsid w:val="00A564C3"/>
    <w:rsid w:val="00A81729"/>
    <w:rsid w:val="00A855E4"/>
    <w:rsid w:val="00A86BF3"/>
    <w:rsid w:val="00A93CBD"/>
    <w:rsid w:val="00A96BFB"/>
    <w:rsid w:val="00AD20DC"/>
    <w:rsid w:val="00AE248A"/>
    <w:rsid w:val="00AF55A7"/>
    <w:rsid w:val="00B11D7A"/>
    <w:rsid w:val="00B13511"/>
    <w:rsid w:val="00B15D7F"/>
    <w:rsid w:val="00B2266E"/>
    <w:rsid w:val="00B24A89"/>
    <w:rsid w:val="00B6479E"/>
    <w:rsid w:val="00B67084"/>
    <w:rsid w:val="00B70C10"/>
    <w:rsid w:val="00B82BE8"/>
    <w:rsid w:val="00BB508F"/>
    <w:rsid w:val="00BC64A4"/>
    <w:rsid w:val="00BD7B8D"/>
    <w:rsid w:val="00BE2B2F"/>
    <w:rsid w:val="00BE3138"/>
    <w:rsid w:val="00BF2C18"/>
    <w:rsid w:val="00BF4643"/>
    <w:rsid w:val="00BF60F4"/>
    <w:rsid w:val="00C03E59"/>
    <w:rsid w:val="00C16AB0"/>
    <w:rsid w:val="00C26691"/>
    <w:rsid w:val="00C32A84"/>
    <w:rsid w:val="00C37AE2"/>
    <w:rsid w:val="00C416BD"/>
    <w:rsid w:val="00C560FC"/>
    <w:rsid w:val="00C93DCB"/>
    <w:rsid w:val="00CA52E5"/>
    <w:rsid w:val="00CB6ADC"/>
    <w:rsid w:val="00CE0DCF"/>
    <w:rsid w:val="00D03DEE"/>
    <w:rsid w:val="00D26A44"/>
    <w:rsid w:val="00D56B7F"/>
    <w:rsid w:val="00D57A25"/>
    <w:rsid w:val="00D62AB3"/>
    <w:rsid w:val="00D663C3"/>
    <w:rsid w:val="00D678F7"/>
    <w:rsid w:val="00D964D8"/>
    <w:rsid w:val="00DB651C"/>
    <w:rsid w:val="00DD2E29"/>
    <w:rsid w:val="00DE7509"/>
    <w:rsid w:val="00E038CE"/>
    <w:rsid w:val="00E23AD1"/>
    <w:rsid w:val="00E43B2E"/>
    <w:rsid w:val="00E53A70"/>
    <w:rsid w:val="00E5576C"/>
    <w:rsid w:val="00E9742D"/>
    <w:rsid w:val="00EA71CA"/>
    <w:rsid w:val="00EB095F"/>
    <w:rsid w:val="00EB38D5"/>
    <w:rsid w:val="00EB7C2E"/>
    <w:rsid w:val="00EC01B1"/>
    <w:rsid w:val="00ED5DC3"/>
    <w:rsid w:val="00ED6FF0"/>
    <w:rsid w:val="00EF6045"/>
    <w:rsid w:val="00F240F0"/>
    <w:rsid w:val="00F53D5A"/>
    <w:rsid w:val="00F53E4A"/>
    <w:rsid w:val="00F61DD3"/>
    <w:rsid w:val="00F64758"/>
    <w:rsid w:val="00F6679E"/>
    <w:rsid w:val="00F6797E"/>
    <w:rsid w:val="00F7488E"/>
    <w:rsid w:val="00FB3256"/>
    <w:rsid w:val="00FB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8144A7-C271-447A-B7FF-24B71035F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paragraph" w:styleId="2">
    <w:name w:val="heading 2"/>
    <w:basedOn w:val="a"/>
    <w:link w:val="20"/>
    <w:uiPriority w:val="9"/>
    <w:qFormat/>
    <w:rsid w:val="003A7DD2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405F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8C405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locked/>
    <w:rsid w:val="008C405F"/>
    <w:rPr>
      <w:rFonts w:cs="Times New Roman"/>
    </w:rPr>
  </w:style>
  <w:style w:type="paragraph" w:styleId="a6">
    <w:name w:val="footer"/>
    <w:basedOn w:val="a"/>
    <w:link w:val="a7"/>
    <w:uiPriority w:val="99"/>
    <w:unhideWhenUsed/>
    <w:rsid w:val="008C40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locked/>
    <w:rsid w:val="008C405F"/>
    <w:rPr>
      <w:rFonts w:cs="Times New Roman"/>
    </w:rPr>
  </w:style>
  <w:style w:type="paragraph" w:styleId="a8">
    <w:name w:val="Body Text"/>
    <w:basedOn w:val="a"/>
    <w:link w:val="a9"/>
    <w:unhideWhenUsed/>
    <w:rsid w:val="003536DC"/>
    <w:pPr>
      <w:suppressAutoHyphens/>
      <w:spacing w:after="0" w:line="240" w:lineRule="auto"/>
      <w:jc w:val="both"/>
    </w:pPr>
    <w:rPr>
      <w:rFonts w:ascii="Times New Roman" w:hAnsi="Times New Roman"/>
      <w:bCs/>
      <w:sz w:val="24"/>
      <w:szCs w:val="24"/>
      <w:lang w:val="x-none" w:eastAsia="ar-SA"/>
    </w:rPr>
  </w:style>
  <w:style w:type="character" w:customStyle="1" w:styleId="a9">
    <w:name w:val="Основной текст Знак"/>
    <w:link w:val="a8"/>
    <w:rsid w:val="003536DC"/>
    <w:rPr>
      <w:rFonts w:ascii="Times New Roman" w:hAnsi="Times New Roman" w:cs="Times New Roman"/>
      <w:bCs/>
      <w:sz w:val="24"/>
      <w:szCs w:val="24"/>
      <w:lang w:val="x-none" w:eastAsia="ar-SA"/>
    </w:rPr>
  </w:style>
  <w:style w:type="paragraph" w:styleId="aa">
    <w:name w:val="No Spacing"/>
    <w:uiPriority w:val="1"/>
    <w:qFormat/>
    <w:rsid w:val="001404D6"/>
    <w:rPr>
      <w:rFonts w:cs="Times New Roman"/>
      <w:sz w:val="22"/>
      <w:szCs w:val="22"/>
    </w:rPr>
  </w:style>
  <w:style w:type="character" w:styleId="ab">
    <w:name w:val="page number"/>
    <w:basedOn w:val="a0"/>
    <w:rsid w:val="009D5481"/>
  </w:style>
  <w:style w:type="character" w:customStyle="1" w:styleId="20">
    <w:name w:val="Заголовок 2 Знак"/>
    <w:link w:val="2"/>
    <w:uiPriority w:val="9"/>
    <w:rsid w:val="003A7DD2"/>
    <w:rPr>
      <w:rFonts w:ascii="Times New Roman" w:hAnsi="Times New Roman" w:cs="Times New Roman"/>
      <w:b/>
      <w:bCs/>
      <w:sz w:val="36"/>
      <w:szCs w:val="36"/>
    </w:rPr>
  </w:style>
  <w:style w:type="paragraph" w:styleId="ac">
    <w:name w:val="Balloon Text"/>
    <w:basedOn w:val="a"/>
    <w:link w:val="ad"/>
    <w:uiPriority w:val="99"/>
    <w:semiHidden/>
    <w:unhideWhenUsed/>
    <w:rsid w:val="00B135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B13511"/>
    <w:rPr>
      <w:rFonts w:ascii="Segoe UI" w:hAnsi="Segoe UI" w:cs="Segoe UI"/>
      <w:sz w:val="18"/>
      <w:szCs w:val="18"/>
    </w:rPr>
  </w:style>
  <w:style w:type="character" w:styleId="ae">
    <w:name w:val="Placeholder Text"/>
    <w:basedOn w:val="a0"/>
    <w:uiPriority w:val="99"/>
    <w:semiHidden/>
    <w:rsid w:val="00260E13"/>
    <w:rPr>
      <w:color w:val="808080"/>
    </w:rPr>
  </w:style>
  <w:style w:type="paragraph" w:styleId="af">
    <w:name w:val="List Paragraph"/>
    <w:basedOn w:val="a"/>
    <w:uiPriority w:val="34"/>
    <w:qFormat/>
    <w:rsid w:val="00391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8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C0AFE-46B7-48F9-A140-BEDF2B182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891</Words>
  <Characters>5085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Приложение 1</vt:lpstr>
      <vt:lpstr>Приложение 1</vt:lpstr>
    </vt:vector>
  </TitlesOfParts>
  <Company/>
  <LinksUpToDate>false</LinksUpToDate>
  <CharactersWithSpaces>5965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1</dc:title>
  <dc:subject/>
  <dc:creator>Прилуцкий</dc:creator>
  <cp:keywords>CTPClassification=CTP_NWR:VisualMarkings=</cp:keywords>
  <cp:lastModifiedBy>Дмитрий Полунин</cp:lastModifiedBy>
  <cp:revision>7</cp:revision>
  <cp:lastPrinted>2016-07-05T15:45:00Z</cp:lastPrinted>
  <dcterms:created xsi:type="dcterms:W3CDTF">2017-10-05T11:48:00Z</dcterms:created>
  <dcterms:modified xsi:type="dcterms:W3CDTF">2017-11-01T19:26:00Z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17186f99-7938-4099-930d-591408815b0b</vt:lpwstr>
  </property>
  <property fmtid="{D5CDD505-2E9C-101B-9397-08002B2CF9AE}" pid="3" name="CTP_TimeStamp">
    <vt:lpwstr>2017-06-01 21:53:47Z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